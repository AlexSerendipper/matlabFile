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pBdr>
          <w:bottom w:val="single" w:color="auto" w:sz="12" w:space="1"/>
        </w:pBdr>
        <w:spacing w:line="480" w:lineRule="auto"/>
        <w:jc w:val="center"/>
        <w:rPr>
          <w:rFonts w:eastAsia="楷体_GB2312"/>
          <w:b/>
          <w:bCs/>
          <w:kern w:val="0"/>
          <w:sz w:val="30"/>
          <w:szCs w:val="28"/>
        </w:rPr>
      </w:pPr>
      <w:r>
        <w:rPr>
          <w:rFonts w:hint="eastAsia" w:eastAsia="楷体_GB2312"/>
          <w:b/>
          <w:bCs/>
          <w:kern w:val="0"/>
          <w:sz w:val="30"/>
          <w:szCs w:val="28"/>
        </w:rPr>
        <w:t>说    明    书    摘    要</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本发明公开了一种激光自混合干涉系统光反馈强度因子实时测算方法。其中，所述方法包括：提取任意反馈强度下的自混合干涉信号中的时频脊线，并定位该时频脊线的峰值；根据峰值位置确定无光反馈干涉相位等于0时的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；对该信号进行相位解卷得光反馈干涉相位，根据该时间节点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从该光反馈干涉相位定位时间节点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下的相位值，根据该相位值求解光反馈强度因子。本发明的目的在于提出一种激光自混合干涉系统光反馈强度因子实时测算方法，能够有效解决实际测量中外部运动目标待测点和环境发生变化导致的C值波动难以进行实时准确计算的问题，实现基于自混合干涉效应高精度测量。</w:t>
      </w:r>
    </w:p>
    <w:p>
      <w:pPr>
        <w:spacing w:line="480" w:lineRule="auto"/>
        <w:ind w:firstLine="560" w:firstLineChars="200"/>
        <w:jc w:val="left"/>
        <w:rPr>
          <w:rFonts w:ascii="Times New Roman" w:hAnsi="Times New Roman" w:eastAsia="楷体"/>
          <w:sz w:val="28"/>
          <w:szCs w:val="28"/>
        </w:rPr>
      </w:pPr>
    </w:p>
    <w:p>
      <w:pPr>
        <w:spacing w:line="480" w:lineRule="auto"/>
        <w:ind w:firstLine="560" w:firstLineChars="200"/>
        <w:jc w:val="left"/>
        <w:rPr>
          <w:rFonts w:ascii="Times New Roman" w:hAnsi="Times New Roman" w:eastAsia="楷体"/>
          <w:sz w:val="28"/>
          <w:szCs w:val="28"/>
        </w:rPr>
      </w:pPr>
    </w:p>
    <w:p>
      <w:pPr>
        <w:spacing w:line="480" w:lineRule="auto"/>
        <w:ind w:firstLine="560" w:firstLineChars="200"/>
        <w:jc w:val="left"/>
        <w:rPr>
          <w:rFonts w:ascii="Times New Roman" w:hAnsi="Times New Roman" w:eastAsia="楷体"/>
          <w:sz w:val="28"/>
          <w:szCs w:val="28"/>
        </w:rPr>
      </w:pPr>
    </w:p>
    <w:p>
      <w:pPr>
        <w:spacing w:line="480" w:lineRule="auto"/>
        <w:ind w:firstLine="560" w:firstLineChars="200"/>
        <w:jc w:val="left"/>
        <w:rPr>
          <w:rFonts w:ascii="Times New Roman" w:hAnsi="Times New Roman" w:eastAsia="楷体"/>
          <w:sz w:val="28"/>
          <w:szCs w:val="28"/>
        </w:rPr>
      </w:pPr>
    </w:p>
    <w:p>
      <w:pPr>
        <w:spacing w:line="480" w:lineRule="auto"/>
        <w:ind w:firstLine="560" w:firstLineChars="200"/>
        <w:jc w:val="left"/>
        <w:rPr>
          <w:rFonts w:ascii="Times New Roman" w:hAnsi="Times New Roman" w:eastAsia="楷体"/>
          <w:sz w:val="28"/>
          <w:szCs w:val="28"/>
        </w:rPr>
      </w:pPr>
    </w:p>
    <w:p>
      <w:pPr>
        <w:spacing w:line="480" w:lineRule="auto"/>
        <w:ind w:firstLine="560" w:firstLineChars="200"/>
        <w:jc w:val="left"/>
        <w:rPr>
          <w:rFonts w:ascii="Times New Roman" w:hAnsi="Times New Roman" w:eastAsia="楷体"/>
          <w:sz w:val="28"/>
          <w:szCs w:val="28"/>
        </w:rPr>
      </w:pPr>
    </w:p>
    <w:p>
      <w:pPr>
        <w:spacing w:line="480" w:lineRule="auto"/>
        <w:ind w:firstLine="560" w:firstLineChars="200"/>
        <w:jc w:val="left"/>
        <w:rPr>
          <w:rFonts w:ascii="Times New Roman" w:hAnsi="Times New Roman" w:eastAsia="楷体"/>
          <w:sz w:val="28"/>
          <w:szCs w:val="28"/>
        </w:rPr>
      </w:pPr>
    </w:p>
    <w:p>
      <w:pPr>
        <w:pageBreakBefore/>
        <w:pBdr>
          <w:bottom w:val="single" w:color="auto" w:sz="12" w:space="1"/>
        </w:pBdr>
        <w:spacing w:line="480" w:lineRule="auto"/>
        <w:jc w:val="center"/>
        <w:rPr>
          <w:rFonts w:eastAsia="楷体_GB2312"/>
          <w:b/>
          <w:bCs/>
          <w:kern w:val="0"/>
          <w:sz w:val="30"/>
          <w:szCs w:val="28"/>
        </w:rPr>
      </w:pPr>
      <w:r>
        <w:rPr>
          <w:rFonts w:hint="eastAsia" w:eastAsia="楷体_GB2312"/>
          <w:b/>
          <w:bCs/>
          <w:kern w:val="0"/>
          <w:sz w:val="30"/>
          <w:szCs w:val="28"/>
        </w:rPr>
        <w:t>摘    要    附    图</w:t>
      </w:r>
    </w:p>
    <w:p>
      <w:pPr>
        <w:spacing w:line="480" w:lineRule="auto"/>
      </w:pPr>
    </w:p>
    <w:p>
      <w:pPr>
        <w:widowControl/>
        <w:spacing w:line="480" w:lineRule="auto"/>
        <w:jc w:val="center"/>
        <w:rPr>
          <w:rFonts w:ascii="宋体" w:hAnsi="宋体" w:cs="宋体"/>
          <w:kern w:val="0"/>
          <w:sz w:val="24"/>
          <w:szCs w:val="24"/>
        </w:rPr>
      </w:pPr>
      <w:r>
        <w:rPr>
          <w:rFonts w:ascii="宋体" w:hAnsi="宋体" w:cs="宋体"/>
          <w:kern w:val="0"/>
          <w:sz w:val="24"/>
          <w:szCs w:val="24"/>
        </w:rPr>
        <w:drawing>
          <wp:inline distT="0" distB="0" distL="0" distR="0">
            <wp:extent cx="6059170" cy="160020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8"/>
                    <a:stretch>
                      <a:fillRect/>
                    </a:stretch>
                  </pic:blipFill>
                  <pic:spPr>
                    <a:xfrm>
                      <a:off x="0" y="0"/>
                      <a:ext cx="6059170" cy="1600200"/>
                    </a:xfrm>
                    <a:prstGeom prst="rect">
                      <a:avLst/>
                    </a:prstGeom>
                  </pic:spPr>
                </pic:pic>
              </a:graphicData>
            </a:graphic>
          </wp:inline>
        </w:drawing>
      </w:r>
    </w:p>
    <w:p>
      <w:pPr>
        <w:spacing w:line="480" w:lineRule="auto"/>
        <w:ind w:firstLine="420" w:firstLineChars="200"/>
        <w:jc w:val="center"/>
      </w:pPr>
    </w:p>
    <w:p>
      <w:pPr>
        <w:spacing w:line="480" w:lineRule="auto"/>
      </w:pPr>
    </w:p>
    <w:p>
      <w:pPr>
        <w:spacing w:line="480" w:lineRule="auto"/>
        <w:ind w:firstLine="560" w:firstLineChars="200"/>
        <w:jc w:val="center"/>
        <w:rPr>
          <w:rFonts w:eastAsia="楷体_GB2312"/>
          <w:sz w:val="28"/>
          <w:szCs w:val="28"/>
        </w:rPr>
      </w:pPr>
    </w:p>
    <w:p>
      <w:pPr>
        <w:pageBreakBefore/>
        <w:pBdr>
          <w:bottom w:val="single" w:color="auto" w:sz="12" w:space="1"/>
        </w:pBdr>
        <w:spacing w:line="480" w:lineRule="auto"/>
        <w:rPr>
          <w:rFonts w:eastAsia="楷体_GB2312"/>
          <w:kern w:val="0"/>
          <w:sz w:val="28"/>
          <w:szCs w:val="28"/>
        </w:rPr>
        <w:sectPr>
          <w:headerReference r:id="rId3" w:type="default"/>
          <w:footerReference r:id="rId4" w:type="default"/>
          <w:footerReference r:id="rId5" w:type="even"/>
          <w:pgSz w:w="11907" w:h="16840"/>
          <w:pgMar w:top="1418" w:right="947" w:bottom="851" w:left="1418" w:header="0" w:footer="851" w:gutter="0"/>
          <w:lnNumType w:countBy="5"/>
          <w:pgNumType w:start="1"/>
          <w:cols w:space="720" w:num="1"/>
          <w:docGrid w:linePitch="432" w:charSpace="0"/>
        </w:sectPr>
      </w:pPr>
    </w:p>
    <w:p>
      <w:pPr>
        <w:pageBreakBefore/>
        <w:pBdr>
          <w:bottom w:val="single" w:color="auto" w:sz="12" w:space="1"/>
        </w:pBdr>
        <w:spacing w:line="480" w:lineRule="auto"/>
        <w:jc w:val="center"/>
        <w:rPr>
          <w:rFonts w:ascii="Times New Roman" w:hAnsi="Times New Roman" w:eastAsia="楷体_GB2312"/>
          <w:sz w:val="28"/>
          <w:szCs w:val="28"/>
        </w:rPr>
      </w:pPr>
      <w:r>
        <w:rPr>
          <w:rFonts w:hint="eastAsia" w:eastAsia="楷体_GB2312"/>
          <w:b/>
          <w:bCs/>
          <w:kern w:val="0"/>
          <w:sz w:val="30"/>
          <w:szCs w:val="28"/>
        </w:rPr>
        <w:t>权    利    要    求    书</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1、</w:t>
      </w:r>
      <w:r>
        <w:rPr>
          <w:rFonts w:ascii="Times New Roman" w:hAnsi="Times New Roman" w:eastAsia="楷体"/>
          <w:sz w:val="28"/>
          <w:szCs w:val="28"/>
        </w:rPr>
        <w:t>一种</w:t>
      </w:r>
      <w:r>
        <w:rPr>
          <w:rFonts w:hint="eastAsia" w:ascii="Times New Roman" w:hAnsi="Times New Roman" w:eastAsia="楷体"/>
          <w:sz w:val="28"/>
          <w:szCs w:val="28"/>
        </w:rPr>
        <w:t>激光自混合干涉系统光反馈强度因子实时测算方法，其特征在于，包括：</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提取任意反馈强度下的自混合干涉信号中的时频脊线，并定位该时频脊线的峰值；根据峰值位置确定无光反馈干涉相位等于0时的时间节点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对该信号进行相位解卷得光反馈干涉相位，根据该时间节点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从该光反馈干涉相位定位时间节点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下的相位值，根据该相位值求解光反馈强度因子。</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2、如权利要求1所述的一种激光自混合干涉系统光反馈强度因子实时测算方法，其特征在于，</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提取任意反馈强度下的自混合干涉信号中的时频脊线，具体地：</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对自混合信号进行隔直处理，去除信号中的直流成分；</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对自混合干涉信号进行时频域变换得到数值矩阵，并提取信号时频脊线。</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3、如权利要求2所述的一种激光自混合干涉系统光反馈强度因子实时测算方法，其特征在于，</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所述时频域变换方式包括但不限于：短时傅里叶变换。</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4、如权力要求</w:t>
      </w:r>
      <w:r>
        <w:rPr>
          <w:rFonts w:ascii="Times New Roman" w:hAnsi="Times New Roman" w:eastAsia="楷体"/>
          <w:sz w:val="28"/>
          <w:szCs w:val="28"/>
        </w:rPr>
        <w:t>1</w:t>
      </w:r>
      <w:r>
        <w:rPr>
          <w:rFonts w:hint="eastAsia" w:ascii="Times New Roman" w:hAnsi="Times New Roman" w:eastAsia="楷体"/>
          <w:sz w:val="28"/>
          <w:szCs w:val="28"/>
        </w:rPr>
        <w:t>所述的一种激光自混合干涉系统光反馈强度因子实时测算方法，其特征在于，</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所述自混合干涉信号对应的测量对象为简谐运动或阻尼简谐运动。</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5</w:t>
      </w:r>
      <w:r>
        <w:rPr>
          <w:rFonts w:hint="eastAsia" w:ascii="Times New Roman" w:hAnsi="Times New Roman" w:eastAsia="楷体"/>
          <w:sz w:val="28"/>
          <w:szCs w:val="28"/>
        </w:rPr>
        <w:t>、如权利要求</w:t>
      </w:r>
      <w:r>
        <w:rPr>
          <w:rFonts w:ascii="Times New Roman" w:hAnsi="Times New Roman" w:eastAsia="楷体"/>
          <w:sz w:val="28"/>
          <w:szCs w:val="28"/>
        </w:rPr>
        <w:t>4</w:t>
      </w:r>
      <w:r>
        <w:rPr>
          <w:rFonts w:hint="eastAsia" w:ascii="Times New Roman" w:hAnsi="Times New Roman" w:eastAsia="楷体"/>
          <w:sz w:val="28"/>
          <w:szCs w:val="28"/>
        </w:rPr>
        <w:t>所述的一种激光自混合干涉系统光反馈强度因子实时测算方法，其特征在于，</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定位该时频脊线的峰值，具体地：</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利用局部最值定位时频脊线峰值，得到无光反馈干涉相位等于0时的时间节点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6</w:t>
      </w:r>
      <w:r>
        <w:rPr>
          <w:rFonts w:hint="eastAsia" w:ascii="Times New Roman" w:hAnsi="Times New Roman" w:eastAsia="楷体"/>
          <w:sz w:val="28"/>
          <w:szCs w:val="28"/>
        </w:rPr>
        <w:t>、如权利要求1所述的一种激光自混合干涉系统光反馈强度因子实时测算方法，其特征在于，</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对该信号进行相位解卷得光反馈干涉相位，根据该时间节点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从该光反馈干涉相位定位时间节点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下的相位值，根据该相位值求解光反馈强度因子，具体地：</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根据自混合干涉系统的相位方程：</w:t>
      </w:r>
    </w:p>
    <w:p>
      <w:pPr>
        <w:spacing w:line="480" w:lineRule="auto"/>
        <w:ind w:firstLine="560" w:firstLineChars="200"/>
        <w:jc w:val="left"/>
        <w:rPr>
          <w:rFonts w:hAnsi="Cambria Math" w:eastAsia="楷体"/>
          <w:i/>
          <w:iCs/>
          <w:sz w:val="28"/>
          <w:szCs w:val="28"/>
        </w:rPr>
      </w:pPr>
      <m:oMathPara>
        <m:oMath>
          <m:sSub>
            <m:sSubPr>
              <m:ctrlPr>
                <w:rPr>
                  <w:rFonts w:hint="eastAsia" w:ascii="Cambria Math" w:hAnsi="Cambria Math" w:eastAsia="楷体"/>
                  <w:i/>
                  <w:iCs/>
                  <w:sz w:val="28"/>
                  <w:szCs w:val="28"/>
                </w:rPr>
              </m:ctrlPr>
            </m:sSubPr>
            <m:e>
              <m:sSub>
                <m:sSubPr>
                  <m:ctrlPr>
                    <w:rPr>
                      <w:rFonts w:hint="eastAsia" w:ascii="Cambria Math" w:hAnsi="Cambria Math" w:eastAsia="楷体"/>
                      <w:i/>
                      <w:iCs/>
                      <w:sz w:val="28"/>
                      <w:szCs w:val="28"/>
                    </w:rPr>
                  </m:ctrlPr>
                </m:sSubPr>
                <m:e>
                  <m:r>
                    <m:rPr/>
                    <w:rPr>
                      <w:rFonts w:hint="eastAsia" w:ascii="Cambria Math" w:hAnsi="Cambria Math" w:eastAsia="楷体"/>
                      <w:sz w:val="28"/>
                      <w:szCs w:val="28"/>
                    </w:rPr>
                    <m:t>φ</m:t>
                  </m:r>
                  <m:ctrlPr>
                    <w:rPr>
                      <w:rFonts w:hint="eastAsia" w:ascii="Cambria Math" w:hAnsi="Cambria Math" w:eastAsia="楷体"/>
                      <w:i/>
                      <w:iCs/>
                      <w:sz w:val="28"/>
                      <w:szCs w:val="28"/>
                    </w:rPr>
                  </m:ctrlPr>
                </m:e>
                <m:sub>
                  <m:r>
                    <m:rPr/>
                    <w:rPr>
                      <w:rFonts w:hint="eastAsia" w:ascii="Cambria Math" w:hAnsi="Cambria Math" w:eastAsia="楷体"/>
                      <w:sz w:val="28"/>
                      <w:szCs w:val="28"/>
                    </w:rPr>
                    <m:t>F</m:t>
                  </m:r>
                  <m:ctrlPr>
                    <w:rPr>
                      <w:rFonts w:hint="eastAsia" w:ascii="Cambria Math" w:hAnsi="Cambria Math" w:eastAsia="楷体"/>
                      <w:i/>
                      <w:iCs/>
                      <w:sz w:val="28"/>
                      <w:szCs w:val="28"/>
                    </w:rPr>
                  </m:ctrlPr>
                </m:sub>
              </m:sSub>
              <m:r>
                <m:rPr/>
                <w:rPr>
                  <w:rFonts w:hint="eastAsia" w:ascii="Cambria Math" w:hAnsi="Cambria Math" w:eastAsia="楷体"/>
                  <w:sz w:val="28"/>
                  <w:szCs w:val="28"/>
                </w:rPr>
                <m:t>=φ</m:t>
              </m:r>
              <m:ctrlPr>
                <w:rPr>
                  <w:rFonts w:hint="eastAsia" w:ascii="Cambria Math" w:hAnsi="Cambria Math" w:eastAsia="楷体"/>
                  <w:i/>
                  <w:iCs/>
                  <w:sz w:val="28"/>
                  <w:szCs w:val="28"/>
                </w:rPr>
              </m:ctrlPr>
            </m:e>
            <m:sub>
              <m:r>
                <m:rPr/>
                <w:rPr>
                  <w:rFonts w:hint="eastAsia" w:ascii="Cambria Math" w:hAnsi="Cambria Math" w:eastAsia="楷体"/>
                  <w:sz w:val="28"/>
                  <w:szCs w:val="28"/>
                </w:rPr>
                <m:t>0</m:t>
              </m:r>
              <m:ctrlPr>
                <w:rPr>
                  <w:rFonts w:hint="eastAsia" w:ascii="Cambria Math" w:hAnsi="Cambria Math" w:eastAsia="楷体"/>
                  <w:i/>
                  <w:iCs/>
                  <w:sz w:val="28"/>
                  <w:szCs w:val="28"/>
                </w:rPr>
              </m:ctrlPr>
            </m:sub>
          </m:sSub>
          <m:r>
            <m:rPr/>
            <w:rPr>
              <w:rFonts w:hint="eastAsia" w:ascii="Cambria Math" w:hAnsi="Cambria Math" w:eastAsia="微软雅黑" w:cs="微软雅黑"/>
              <w:sz w:val="28"/>
              <w:szCs w:val="28"/>
            </w:rPr>
            <m:t>−</m:t>
          </m:r>
          <m:r>
            <m:rPr/>
            <w:rPr>
              <w:rFonts w:hint="eastAsia" w:ascii="Cambria Math" w:hAnsi="Cambria Math" w:eastAsia="楷体"/>
              <w:sz w:val="28"/>
              <w:szCs w:val="28"/>
            </w:rPr>
            <m:t>C</m:t>
          </m:r>
          <m:r>
            <m:rPr/>
            <w:rPr>
              <w:rFonts w:hint="eastAsia" w:ascii="Cambria Math" w:hAnsi="Cambria Math" w:eastAsia="微软雅黑" w:cs="微软雅黑"/>
              <w:sz w:val="28"/>
              <w:szCs w:val="28"/>
            </w:rPr>
            <m:t>∙</m:t>
          </m:r>
          <m:r>
            <m:rPr>
              <m:sty m:val="p"/>
            </m:rPr>
            <w:rPr>
              <w:rFonts w:hint="eastAsia" w:ascii="Cambria Math" w:hAnsi="Cambria Math" w:eastAsia="楷体"/>
              <w:sz w:val="28"/>
              <w:szCs w:val="28"/>
            </w:rPr>
            <m:t>sin</m:t>
          </m:r>
          <m:r>
            <m:rPr/>
            <w:rPr>
              <w:rFonts w:hint="eastAsia" w:ascii="Cambria Math" w:hAnsi="Cambria Math" w:eastAsia="楷体"/>
              <w:sz w:val="28"/>
              <w:szCs w:val="28"/>
            </w:rPr>
            <m:t>(</m:t>
          </m:r>
          <m:sSub>
            <m:sSubPr>
              <m:ctrlPr>
                <w:rPr>
                  <w:rFonts w:hint="eastAsia" w:ascii="Cambria Math" w:hAnsi="Cambria Math" w:eastAsia="楷体"/>
                  <w:i/>
                  <w:iCs/>
                  <w:sz w:val="28"/>
                  <w:szCs w:val="28"/>
                </w:rPr>
              </m:ctrlPr>
            </m:sSubPr>
            <m:e>
              <m:r>
                <m:rPr/>
                <w:rPr>
                  <w:rFonts w:hint="eastAsia" w:ascii="Cambria Math" w:hAnsi="Cambria Math" w:eastAsia="楷体"/>
                  <w:sz w:val="28"/>
                  <w:szCs w:val="28"/>
                </w:rPr>
                <m:t>φ</m:t>
              </m:r>
              <m:ctrlPr>
                <w:rPr>
                  <w:rFonts w:hint="eastAsia" w:ascii="Cambria Math" w:hAnsi="Cambria Math" w:eastAsia="楷体"/>
                  <w:i/>
                  <w:iCs/>
                  <w:sz w:val="28"/>
                  <w:szCs w:val="28"/>
                </w:rPr>
              </m:ctrlPr>
            </m:e>
            <m:sub>
              <m:r>
                <m:rPr/>
                <w:rPr>
                  <w:rFonts w:hint="eastAsia" w:ascii="Cambria Math" w:hAnsi="Cambria Math" w:eastAsia="楷体"/>
                  <w:sz w:val="28"/>
                  <w:szCs w:val="28"/>
                </w:rPr>
                <m:t>F</m:t>
              </m:r>
              <m:ctrlPr>
                <w:rPr>
                  <w:rFonts w:hint="eastAsia" w:ascii="Cambria Math" w:hAnsi="Cambria Math" w:eastAsia="楷体"/>
                  <w:i/>
                  <w:iCs/>
                  <w:sz w:val="28"/>
                  <w:szCs w:val="28"/>
                </w:rPr>
              </m:ctrlPr>
            </m:sub>
          </m:sSub>
          <m:r>
            <m:rPr/>
            <w:rPr>
              <w:rFonts w:hint="eastAsia" w:ascii="Cambria Math" w:hAnsi="Cambria Math" w:eastAsia="楷体"/>
              <w:sz w:val="28"/>
              <w:szCs w:val="28"/>
            </w:rPr>
            <m:t>+</m:t>
          </m:r>
          <m:r>
            <m:rPr>
              <m:sty m:val="p"/>
            </m:rPr>
            <w:rPr>
              <w:rFonts w:hint="eastAsia" w:ascii="Cambria Math" w:hAnsi="Cambria Math" w:eastAsia="楷体"/>
              <w:sz w:val="28"/>
              <w:szCs w:val="28"/>
            </w:rPr>
            <m:t>arctan</m:t>
          </m:r>
          <m:r>
            <m:rPr/>
            <w:rPr>
              <w:rFonts w:hint="eastAsia" w:ascii="Cambria Math" w:hAnsi="Cambria Math" w:eastAsia="楷体"/>
              <w:sz w:val="28"/>
              <w:szCs w:val="28"/>
            </w:rPr>
            <m:t>α)</m:t>
          </m:r>
        </m:oMath>
      </m:oMathPara>
    </w:p>
    <w:p>
      <w:pPr>
        <w:spacing w:line="480" w:lineRule="auto"/>
        <w:ind w:firstLine="560" w:firstLineChars="200"/>
        <w:jc w:val="left"/>
        <w:rPr>
          <w:rFonts w:hAnsi="Cambria Math" w:eastAsia="楷体"/>
          <w:sz w:val="28"/>
          <w:szCs w:val="28"/>
        </w:rPr>
      </w:pPr>
      <w:r>
        <w:rPr>
          <w:rFonts w:hint="eastAsia" w:hAnsi="Cambria Math" w:eastAsia="楷体"/>
          <w:sz w:val="28"/>
          <w:szCs w:val="28"/>
        </w:rPr>
        <w:t>以及功率方程：</w:t>
      </w:r>
    </w:p>
    <w:p>
      <w:pPr>
        <w:spacing w:line="480" w:lineRule="auto"/>
        <w:ind w:firstLine="560" w:firstLineChars="200"/>
        <w:jc w:val="center"/>
        <w:rPr>
          <w:rFonts w:ascii="Times New Roman" w:hAnsi="Times New Roman" w:eastAsia="楷体"/>
          <w:sz w:val="28"/>
          <w:szCs w:val="28"/>
        </w:rPr>
      </w:pPr>
      <m:oMath>
        <m:r>
          <m:rPr/>
          <w:rPr>
            <w:rFonts w:hint="eastAsia" w:ascii="Cambria Math" w:hAnsi="Cambria Math" w:eastAsia="楷体"/>
            <w:sz w:val="28"/>
            <w:szCs w:val="28"/>
          </w:rPr>
          <m:t>P(t)=</m:t>
        </m:r>
        <m:sSub>
          <m:sSubPr>
            <m:ctrlPr>
              <w:rPr>
                <w:rFonts w:hint="eastAsia" w:ascii="Cambria Math" w:hAnsi="Cambria Math" w:eastAsia="楷体"/>
                <w:i/>
                <w:iCs/>
                <w:sz w:val="28"/>
                <w:szCs w:val="28"/>
              </w:rPr>
            </m:ctrlPr>
          </m:sSubPr>
          <m:e>
            <m:r>
              <m:rPr/>
              <w:rPr>
                <w:rFonts w:hint="eastAsia" w:ascii="Cambria Math" w:hAnsi="Cambria Math" w:eastAsia="楷体"/>
                <w:sz w:val="28"/>
                <w:szCs w:val="28"/>
              </w:rPr>
              <m:t>P</m:t>
            </m:r>
            <m:ctrlPr>
              <w:rPr>
                <w:rFonts w:hint="eastAsia" w:ascii="Cambria Math" w:hAnsi="Cambria Math" w:eastAsia="楷体"/>
                <w:i/>
                <w:iCs/>
                <w:sz w:val="28"/>
                <w:szCs w:val="28"/>
              </w:rPr>
            </m:ctrlPr>
          </m:e>
          <m:sub>
            <m:r>
              <m:rPr/>
              <w:rPr>
                <w:rFonts w:hint="eastAsia" w:ascii="Cambria Math" w:hAnsi="Cambria Math" w:eastAsia="楷体"/>
                <w:sz w:val="28"/>
                <w:szCs w:val="28"/>
              </w:rPr>
              <m:t>0</m:t>
            </m:r>
            <m:ctrlPr>
              <w:rPr>
                <w:rFonts w:hint="eastAsia" w:ascii="Cambria Math" w:hAnsi="Cambria Math" w:eastAsia="楷体"/>
                <w:i/>
                <w:iCs/>
                <w:sz w:val="28"/>
                <w:szCs w:val="28"/>
              </w:rPr>
            </m:ctrlPr>
          </m:sub>
        </m:sSub>
        <m:r>
          <m:rPr/>
          <w:rPr>
            <w:rFonts w:hint="eastAsia" w:ascii="Cambria Math" w:hAnsi="Cambria Math" w:eastAsia="楷体"/>
            <w:sz w:val="28"/>
            <w:szCs w:val="28"/>
          </w:rPr>
          <m:t>(t)</m:t>
        </m:r>
        <m:r>
          <m:rPr>
            <m:sty m:val="p"/>
          </m:rPr>
          <w:rPr>
            <w:rFonts w:hint="eastAsia" w:ascii="Cambria Math" w:hAnsi="Cambria Math" w:eastAsia="楷体"/>
            <w:sz w:val="28"/>
            <w:szCs w:val="28"/>
          </w:rPr>
          <m:t>cos</m:t>
        </m:r>
        <m:r>
          <m:rPr/>
          <w:rPr>
            <w:rFonts w:hint="eastAsia" w:ascii="Cambria Math" w:hAnsi="Cambria Math" w:eastAsia="楷体"/>
            <w:sz w:val="28"/>
            <w:szCs w:val="28"/>
          </w:rPr>
          <m:t>(</m:t>
        </m:r>
        <m:sSub>
          <m:sSubPr>
            <m:ctrlPr>
              <w:rPr>
                <w:rFonts w:hint="eastAsia" w:ascii="Cambria Math" w:hAnsi="Cambria Math" w:eastAsia="楷体"/>
                <w:i/>
                <w:iCs/>
                <w:sz w:val="28"/>
                <w:szCs w:val="28"/>
              </w:rPr>
            </m:ctrlPr>
          </m:sSubPr>
          <m:e>
            <m:r>
              <m:rPr/>
              <w:rPr>
                <w:rFonts w:hint="eastAsia" w:ascii="Cambria Math" w:hAnsi="Cambria Math" w:eastAsia="楷体"/>
                <w:sz w:val="28"/>
                <w:szCs w:val="28"/>
              </w:rPr>
              <m:t>φ</m:t>
            </m:r>
            <m:ctrlPr>
              <w:rPr>
                <w:rFonts w:hint="eastAsia" w:ascii="Cambria Math" w:hAnsi="Cambria Math" w:eastAsia="楷体"/>
                <w:i/>
                <w:iCs/>
                <w:sz w:val="28"/>
                <w:szCs w:val="28"/>
              </w:rPr>
            </m:ctrlPr>
          </m:e>
          <m:sub>
            <m:r>
              <m:rPr/>
              <w:rPr>
                <w:rFonts w:hint="eastAsia" w:ascii="Cambria Math" w:hAnsi="Cambria Math" w:eastAsia="楷体"/>
                <w:sz w:val="28"/>
                <w:szCs w:val="28"/>
              </w:rPr>
              <m:t>F</m:t>
            </m:r>
            <m:ctrlPr>
              <w:rPr>
                <w:rFonts w:hint="eastAsia" w:ascii="Cambria Math" w:hAnsi="Cambria Math" w:eastAsia="楷体"/>
                <w:i/>
                <w:iCs/>
                <w:sz w:val="28"/>
                <w:szCs w:val="28"/>
              </w:rPr>
            </m:ctrlPr>
          </m:sub>
        </m:sSub>
      </m:oMath>
      <w:r>
        <w:rPr>
          <w:rFonts w:hint="eastAsia"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将</w:t>
      </w:r>
      <m:oMath>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oMath>
      <w:r>
        <w:rPr>
          <w:rFonts w:hint="eastAsia" w:ascii="Times New Roman" w:hAnsi="Times New Roman" w:eastAsia="楷体"/>
          <w:iCs/>
          <w:sz w:val="28"/>
          <w:szCs w:val="28"/>
        </w:rPr>
        <w:t>代入</w:t>
      </w:r>
      <w:r>
        <w:rPr>
          <w:rFonts w:hint="eastAsia" w:ascii="Times New Roman" w:hAnsi="Times New Roman" w:eastAsia="楷体"/>
          <w:sz w:val="28"/>
          <w:szCs w:val="28"/>
        </w:rPr>
        <w:t>光反馈干涉相位计算得到</w:t>
      </w:r>
      <m:oMath>
        <m:sSub>
          <m:sSubPr>
            <m:ctrlPr>
              <w:rPr>
                <w:rFonts w:ascii="Cambria Math" w:hAnsi="Cambria Math" w:eastAsia="楷体"/>
                <w:sz w:val="28"/>
                <w:szCs w:val="28"/>
              </w:rPr>
            </m:ctrlPr>
          </m:sSubPr>
          <m:e>
            <m:r>
              <m:rPr>
                <m:sty m:val="p"/>
              </m:rPr>
              <w:rPr>
                <w:rFonts w:ascii="Cambria Math" w:hAnsi="Cambria Math" w:eastAsia="楷体"/>
                <w:sz w:val="28"/>
                <w:szCs w:val="28"/>
              </w:rPr>
              <m:t>φ</m:t>
            </m:r>
            <m:ctrlPr>
              <w:rPr>
                <w:rFonts w:ascii="Cambria Math" w:hAnsi="Cambria Math" w:eastAsia="楷体"/>
                <w:sz w:val="28"/>
                <w:szCs w:val="28"/>
              </w:rPr>
            </m:ctrlPr>
          </m:e>
          <m:sub>
            <m:r>
              <m:rPr>
                <m:sty m:val="p"/>
              </m:rPr>
              <w:rPr>
                <w:rFonts w:hint="eastAsia" w:ascii="Cambria Math" w:hAnsi="Cambria Math" w:eastAsia="楷体"/>
                <w:sz w:val="28"/>
                <w:szCs w:val="28"/>
              </w:rPr>
              <m:t>F</m:t>
            </m:r>
            <m:ctrlPr>
              <w:rPr>
                <w:rFonts w:ascii="Cambria Math" w:hAnsi="Cambria Math" w:eastAsia="楷体"/>
                <w:sz w:val="28"/>
                <w:szCs w:val="28"/>
              </w:rPr>
            </m:ctrlPr>
          </m:sub>
        </m:sSub>
        <m:r>
          <m:rPr>
            <m:sty m:val="p"/>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m:sty m:val="p"/>
          </m:rPr>
          <w:rPr>
            <w:rFonts w:ascii="Cambria Math" w:hAnsi="Cambria Math" w:eastAsia="楷体"/>
            <w:sz w:val="28"/>
            <w:szCs w:val="28"/>
          </w:rPr>
          <m:t>)</m:t>
        </m:r>
      </m:oMath>
      <w:r>
        <w:rPr>
          <w:rFonts w:hint="eastAsia" w:ascii="Times New Roman" w:hAnsi="Times New Roman" w:eastAsia="楷体"/>
          <w:sz w:val="28"/>
          <w:szCs w:val="28"/>
        </w:rPr>
        <w:t>值；</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然后根据相位方程解得随振动周期变化的</w:t>
      </w:r>
      <w:r>
        <w:rPr>
          <w:rFonts w:hint="eastAsia" w:ascii="Times New Roman" w:hAnsi="Times New Roman" w:eastAsia="楷体"/>
          <w:i/>
          <w:iCs/>
          <w:sz w:val="28"/>
          <w:szCs w:val="28"/>
        </w:rPr>
        <w:t>C</w:t>
      </w:r>
      <w:r>
        <w:rPr>
          <w:rFonts w:hint="eastAsia" w:ascii="Times New Roman" w:hAnsi="Times New Roman" w:eastAsia="楷体"/>
          <w:sz w:val="28"/>
          <w:szCs w:val="28"/>
        </w:rPr>
        <w:t>值</w:t>
      </w:r>
    </w:p>
    <w:p>
      <w:pPr>
        <w:spacing w:line="480" w:lineRule="auto"/>
        <w:ind w:firstLine="560" w:firstLineChars="200"/>
        <w:jc w:val="left"/>
        <w:rPr>
          <w:rFonts w:ascii="Times New Roman" w:hAnsi="Times New Roman" w:eastAsia="楷体"/>
          <w:sz w:val="28"/>
          <w:szCs w:val="28"/>
        </w:rPr>
      </w:pPr>
      <m:oMathPara>
        <m:oMath>
          <m:r>
            <m:rPr/>
            <w:rPr>
              <w:rFonts w:ascii="Cambria Math" w:hAnsi="Cambria Math" w:eastAsia="楷体"/>
              <w:sz w:val="28"/>
              <w:szCs w:val="28"/>
            </w:rPr>
            <m:t>C=|</m:t>
          </m:r>
          <m:f>
            <m:fPr>
              <m:ctrlPr>
                <w:rPr>
                  <w:rFonts w:ascii="Cambria Math" w:hAnsi="Cambria Math" w:eastAsia="楷体"/>
                  <w:i/>
                  <w:iCs/>
                  <w:sz w:val="28"/>
                  <w:szCs w:val="28"/>
                </w:rPr>
              </m:ctrlPr>
            </m:fPr>
            <m:num>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ctrlPr>
                <w:rPr>
                  <w:rFonts w:ascii="Cambria Math" w:hAnsi="Cambria Math" w:eastAsia="楷体"/>
                  <w:i/>
                  <w:iCs/>
                  <w:sz w:val="28"/>
                  <w:szCs w:val="28"/>
                </w:rPr>
              </m:ctrlPr>
            </m:num>
            <m:den>
              <m:r>
                <m:rPr>
                  <m:sty m:val="p"/>
                </m:rPr>
                <w:rPr>
                  <w:rFonts w:ascii="Cambria Math" w:hAnsi="Cambria Math" w:eastAsia="楷体"/>
                  <w:sz w:val="28"/>
                  <w:szCs w:val="28"/>
                </w:rPr>
                <m:t>sin</m:t>
              </m:r>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r>
                <m:rPr>
                  <m:sty m:val="p"/>
                </m:rPr>
                <w:rPr>
                  <w:rFonts w:ascii="Cambria Math" w:hAnsi="Cambria Math" w:eastAsia="楷体"/>
                  <w:sz w:val="28"/>
                  <w:szCs w:val="28"/>
                </w:rPr>
                <m:t>arctanα</m:t>
              </m:r>
              <m:r>
                <m:rPr/>
                <w:rPr>
                  <w:rFonts w:ascii="Cambria Math" w:hAnsi="Cambria Math" w:eastAsia="楷体"/>
                  <w:sz w:val="28"/>
                  <w:szCs w:val="28"/>
                </w:rPr>
                <m:t>)</m:t>
              </m:r>
              <m:ctrlPr>
                <w:rPr>
                  <w:rFonts w:ascii="Cambria Math" w:hAnsi="Cambria Math" w:eastAsia="楷体"/>
                  <w:i/>
                  <w:iCs/>
                  <w:sz w:val="28"/>
                  <w:szCs w:val="28"/>
                </w:rPr>
              </m:ctrlPr>
            </m:den>
          </m:f>
          <m:r>
            <m:rPr/>
            <w:rPr>
              <w:rFonts w:ascii="Cambria Math" w:hAnsi="Cambria Math" w:eastAsia="楷体"/>
              <w:sz w:val="28"/>
              <w:szCs w:val="28"/>
            </w:rPr>
            <m:t>|</m:t>
          </m:r>
        </m:oMath>
      </m:oMathPara>
    </w:p>
    <w:p>
      <w:pPr>
        <w:spacing w:line="480" w:lineRule="auto"/>
        <w:jc w:val="left"/>
        <w:rPr>
          <w:rFonts w:ascii="Times New Roman" w:hAnsi="Times New Roman" w:eastAsia="楷体"/>
          <w:sz w:val="28"/>
          <w:szCs w:val="28"/>
        </w:rPr>
      </w:pPr>
      <w:r>
        <w:rPr>
          <w:rFonts w:hint="eastAsia" w:ascii="Times New Roman" w:hAnsi="Times New Roman" w:eastAsia="楷体"/>
          <w:sz w:val="28"/>
          <w:szCs w:val="28"/>
        </w:rPr>
        <w:t>式中，</w:t>
      </w:r>
      <m:oMath>
        <m:r>
          <m:rPr/>
          <w:rPr>
            <w:rFonts w:ascii="Cambria Math" w:hAnsi="Cambria Math" w:eastAsia="楷体"/>
            <w:sz w:val="28"/>
            <w:szCs w:val="28"/>
          </w:rPr>
          <m:t>α</m:t>
        </m:r>
      </m:oMath>
      <w:r>
        <w:rPr>
          <w:rFonts w:hint="eastAsia" w:ascii="Times New Roman" w:hAnsi="Times New Roman" w:eastAsia="楷体"/>
          <w:sz w:val="28"/>
          <w:szCs w:val="28"/>
        </w:rPr>
        <w:t>为激光器固有参数。</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7</w:t>
      </w:r>
      <w:r>
        <w:rPr>
          <w:rFonts w:hint="eastAsia" w:ascii="Times New Roman" w:hAnsi="Times New Roman" w:eastAsia="楷体"/>
          <w:sz w:val="28"/>
          <w:szCs w:val="28"/>
        </w:rPr>
        <w:t>、一种激光自混合干涉系统光反馈强度因子实时测算装置，其特征在于，基于权利要求1</w:t>
      </w:r>
      <w:r>
        <w:rPr>
          <w:rFonts w:ascii="Times New Roman" w:hAnsi="Times New Roman" w:eastAsia="楷体"/>
          <w:sz w:val="28"/>
          <w:szCs w:val="28"/>
        </w:rPr>
        <w:t>-6</w:t>
      </w:r>
      <w:r>
        <w:rPr>
          <w:rFonts w:hint="eastAsia" w:ascii="Times New Roman" w:hAnsi="Times New Roman" w:eastAsia="楷体"/>
          <w:sz w:val="28"/>
          <w:szCs w:val="28"/>
        </w:rPr>
        <w:t>任一项所述的一种激光自混合干涉系统光反馈强度因子实时测算方法，包括依序连接的提取模块、测算模块；</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提取模块，用于提取任意反馈强度下的自混合干涉信号中的时频脊线，并定位该时频脊线的峰值；根据峰值位置确定无光反馈干涉相位等于0时的时间节点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测算模块，用于对该信号进行相位解卷得光反馈干涉相位，根据该时间节点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从该光反馈干涉相位定位时间节点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下的相位值，根据该相位值求解光反馈强度因子。</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8</w:t>
      </w:r>
      <w:r>
        <w:rPr>
          <w:rFonts w:hint="eastAsia" w:ascii="Times New Roman" w:hAnsi="Times New Roman" w:eastAsia="楷体"/>
          <w:sz w:val="28"/>
          <w:szCs w:val="28"/>
        </w:rPr>
        <w:t>、一种激光自混合干涉系统光反馈强度因子实时测算设备，其特征在于</w:t>
      </w:r>
      <w:r>
        <w:rPr>
          <w:rFonts w:ascii="Times New Roman" w:hAnsi="Times New Roman" w:eastAsia="楷体"/>
          <w:sz w:val="28"/>
          <w:szCs w:val="28"/>
        </w:rPr>
        <w:t>，包括：</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至少一个处理器；以及，</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与所述至少一个处理器通信连接的存储器；其中，</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所述存储器存储有可被所述至少一个处理器执行的指令，所述指令被所述至少一个处理器执行，以使所述至少一个处理器能够执行如权利要求1至6中任一项所述的</w:t>
      </w:r>
      <w:r>
        <w:rPr>
          <w:rFonts w:hint="eastAsia" w:ascii="Times New Roman" w:hAnsi="Times New Roman" w:eastAsia="楷体"/>
          <w:sz w:val="28"/>
          <w:szCs w:val="28"/>
        </w:rPr>
        <w:t>一种激光自混合干涉系统光反馈强度因子实时测算方法</w:t>
      </w:r>
      <w:r>
        <w:rPr>
          <w:rFonts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9</w:t>
      </w:r>
      <w:r>
        <w:rPr>
          <w:rFonts w:hint="eastAsia" w:ascii="Times New Roman" w:hAnsi="Times New Roman" w:eastAsia="楷体"/>
          <w:sz w:val="28"/>
          <w:szCs w:val="28"/>
        </w:rPr>
        <w:t>、</w:t>
      </w:r>
      <w:r>
        <w:rPr>
          <w:rFonts w:ascii="Times New Roman" w:hAnsi="Times New Roman" w:eastAsia="楷体"/>
          <w:sz w:val="28"/>
          <w:szCs w:val="28"/>
        </w:rPr>
        <w:t>一种计算机可读存储介质，存储有计算机程序，其特征在于，所述计算机程序被处理器执行时实现权利要求1至6中任一项所述的</w:t>
      </w:r>
      <w:r>
        <w:rPr>
          <w:rFonts w:hint="eastAsia" w:ascii="Times New Roman" w:hAnsi="Times New Roman" w:eastAsia="楷体"/>
          <w:sz w:val="28"/>
          <w:szCs w:val="28"/>
        </w:rPr>
        <w:t>一种激光自混合干涉系统光反馈强度因子实时测算方法。</w:t>
      </w:r>
    </w:p>
    <w:p>
      <w:pPr>
        <w:spacing w:line="480" w:lineRule="auto"/>
        <w:ind w:firstLine="560" w:firstLineChars="200"/>
        <w:jc w:val="left"/>
        <w:rPr>
          <w:rFonts w:ascii="Times New Roman" w:hAnsi="Times New Roman" w:eastAsia="楷体"/>
          <w:sz w:val="28"/>
          <w:szCs w:val="28"/>
        </w:rPr>
      </w:pPr>
    </w:p>
    <w:p>
      <w:pPr>
        <w:spacing w:line="480" w:lineRule="auto"/>
        <w:ind w:firstLine="560" w:firstLineChars="200"/>
        <w:jc w:val="left"/>
        <w:rPr>
          <w:rFonts w:ascii="Times New Roman" w:hAnsi="Times New Roman" w:eastAsia="楷体"/>
          <w:sz w:val="28"/>
          <w:szCs w:val="28"/>
        </w:rPr>
      </w:pPr>
    </w:p>
    <w:p>
      <w:pPr>
        <w:spacing w:line="480" w:lineRule="auto"/>
        <w:ind w:firstLine="560" w:firstLineChars="200"/>
        <w:jc w:val="left"/>
        <w:rPr>
          <w:rFonts w:ascii="Times New Roman" w:hAnsi="Times New Roman" w:eastAsia="楷体"/>
          <w:sz w:val="28"/>
          <w:szCs w:val="28"/>
        </w:rPr>
      </w:pPr>
    </w:p>
    <w:p>
      <w:pPr>
        <w:pageBreakBefore/>
        <w:pBdr>
          <w:bottom w:val="single" w:color="auto" w:sz="12" w:space="1"/>
        </w:pBdr>
        <w:spacing w:line="480" w:lineRule="auto"/>
        <w:jc w:val="center"/>
        <w:rPr>
          <w:rFonts w:eastAsia="楷体_GB2312"/>
          <w:b/>
          <w:bCs/>
          <w:kern w:val="0"/>
          <w:sz w:val="30"/>
          <w:szCs w:val="28"/>
        </w:rPr>
      </w:pPr>
      <w:r>
        <w:rPr>
          <w:rFonts w:hint="eastAsia" w:eastAsia="楷体_GB2312"/>
          <w:b/>
          <w:bCs/>
          <w:kern w:val="0"/>
          <w:sz w:val="30"/>
          <w:szCs w:val="28"/>
        </w:rPr>
        <w:t>说    明    书</w:t>
      </w:r>
    </w:p>
    <w:p>
      <w:pPr>
        <w:spacing w:line="480" w:lineRule="auto"/>
        <w:jc w:val="center"/>
        <w:rPr>
          <w:rFonts w:ascii="Times New Roman" w:hAnsi="Times New Roman" w:eastAsia="楷体"/>
          <w:b/>
          <w:bCs/>
          <w:sz w:val="28"/>
          <w:szCs w:val="28"/>
        </w:rPr>
      </w:pPr>
      <w:r>
        <w:rPr>
          <w:rFonts w:hint="eastAsia" w:ascii="Times New Roman" w:hAnsi="Times New Roman" w:eastAsia="楷体"/>
          <w:b/>
          <w:bCs/>
          <w:sz w:val="28"/>
          <w:szCs w:val="28"/>
        </w:rPr>
        <w:t>一种激光自混合干涉系统光反馈强度因子实时测算方法</w:t>
      </w:r>
    </w:p>
    <w:p>
      <w:pPr>
        <w:spacing w:line="480" w:lineRule="auto"/>
        <w:jc w:val="center"/>
        <w:rPr>
          <w:rFonts w:ascii="Times New Roman" w:hAnsi="Times New Roman" w:eastAsia="楷体"/>
          <w:sz w:val="28"/>
          <w:szCs w:val="28"/>
        </w:rPr>
      </w:pPr>
    </w:p>
    <w:p>
      <w:pPr>
        <w:spacing w:line="480" w:lineRule="auto"/>
        <w:rPr>
          <w:rFonts w:eastAsia="楷体_GB2312"/>
          <w:b/>
          <w:kern w:val="0"/>
          <w:sz w:val="28"/>
          <w:szCs w:val="28"/>
        </w:rPr>
      </w:pPr>
      <w:r>
        <w:rPr>
          <w:rFonts w:eastAsia="楷体_GB2312"/>
          <w:b/>
          <w:kern w:val="0"/>
          <w:sz w:val="28"/>
          <w:szCs w:val="28"/>
        </w:rPr>
        <w:t>技术领域</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本发明涉及光自混合干涉系统技术领域，尤其涉及一种激光自混合干涉系统光反馈强度因子实时测算方法。</w:t>
      </w:r>
    </w:p>
    <w:p>
      <w:pPr>
        <w:spacing w:line="480" w:lineRule="auto"/>
        <w:rPr>
          <w:rFonts w:eastAsia="楷体_GB2312"/>
          <w:b/>
          <w:kern w:val="0"/>
          <w:sz w:val="28"/>
          <w:szCs w:val="28"/>
        </w:rPr>
      </w:pPr>
      <w:r>
        <w:rPr>
          <w:rFonts w:hint="eastAsia" w:eastAsia="楷体_GB2312"/>
          <w:b/>
          <w:kern w:val="0"/>
          <w:sz w:val="28"/>
          <w:szCs w:val="28"/>
        </w:rPr>
        <w:t>背景技术</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在激光自混合干涉系统中，光反馈强度</w:t>
      </w:r>
      <w:r>
        <w:rPr>
          <w:rFonts w:hint="eastAsia" w:ascii="Times New Roman" w:hAnsi="Times New Roman" w:eastAsia="楷体"/>
          <w:sz w:val="28"/>
          <w:szCs w:val="28"/>
        </w:rPr>
        <w:t>因子</w:t>
      </w:r>
      <w:r>
        <w:rPr>
          <w:rFonts w:ascii="Times New Roman" w:hAnsi="Times New Roman" w:eastAsia="楷体"/>
          <w:sz w:val="28"/>
          <w:szCs w:val="28"/>
        </w:rPr>
        <w:t>被认为是一个至关重要的参数，尤其在自混合干涉系统的信号位移重构过程中扮演着关键角色</w:t>
      </w:r>
      <w:r>
        <w:rPr>
          <w:rFonts w:hint="eastAsia" w:ascii="Times New Roman" w:hAnsi="Times New Roman" w:eastAsia="楷体"/>
          <w:sz w:val="28"/>
          <w:szCs w:val="28"/>
        </w:rPr>
        <w:t>，其测算准确度对最终重构精度影响深远。此外</w:t>
      </w:r>
      <w:r>
        <w:rPr>
          <w:rFonts w:ascii="Times New Roman" w:hAnsi="Times New Roman" w:eastAsia="楷体"/>
          <w:sz w:val="28"/>
          <w:szCs w:val="28"/>
        </w:rPr>
        <w:t>光反馈强度</w:t>
      </w:r>
      <w:r>
        <w:rPr>
          <w:rFonts w:hint="eastAsia" w:ascii="Times New Roman" w:hAnsi="Times New Roman" w:eastAsia="楷体"/>
          <w:sz w:val="28"/>
          <w:szCs w:val="28"/>
        </w:rPr>
        <w:t>因子还</w:t>
      </w:r>
      <w:r>
        <w:rPr>
          <w:rFonts w:ascii="Times New Roman" w:hAnsi="Times New Roman" w:eastAsia="楷体"/>
          <w:sz w:val="28"/>
          <w:szCs w:val="28"/>
        </w:rPr>
        <w:t>对激光的强度噪声、激光线宽</w:t>
      </w:r>
      <w:r>
        <w:rPr>
          <w:rFonts w:hint="eastAsia" w:ascii="Times New Roman" w:hAnsi="Times New Roman" w:eastAsia="楷体"/>
          <w:sz w:val="28"/>
          <w:szCs w:val="28"/>
        </w:rPr>
        <w:t>以及稳定性有着</w:t>
      </w:r>
      <w:r>
        <w:rPr>
          <w:rFonts w:ascii="Times New Roman" w:hAnsi="Times New Roman" w:eastAsia="楷体"/>
          <w:sz w:val="28"/>
          <w:szCs w:val="28"/>
        </w:rPr>
        <w:t>不同程度的影响</w:t>
      </w:r>
      <w:r>
        <w:rPr>
          <w:rFonts w:hint="eastAsia"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为方便计算，传统计算</w:t>
      </w:r>
      <w:r>
        <w:rPr>
          <w:rFonts w:ascii="Times New Roman" w:hAnsi="Times New Roman" w:eastAsia="楷体"/>
          <w:sz w:val="28"/>
          <w:szCs w:val="28"/>
        </w:rPr>
        <w:t>光反馈强度</w:t>
      </w:r>
      <w:r>
        <w:rPr>
          <w:rFonts w:hint="eastAsia" w:ascii="Times New Roman" w:hAnsi="Times New Roman" w:eastAsia="楷体"/>
          <w:sz w:val="28"/>
          <w:szCs w:val="28"/>
        </w:rPr>
        <w:t>因子方法通常将光反馈强度因子视为一个常量，这必然会随着测量环境的变化而引入较大的误差。但是实际测量中，要保持光反馈强度因子为常量十分困难，需要对光反馈强度进行较严格的控制，同时对测量目标和测量环境也有更高的要求。并且测算随时间变化的</w:t>
      </w:r>
      <w:r>
        <w:rPr>
          <w:rFonts w:hint="eastAsia" w:ascii="Times New Roman" w:hAnsi="Times New Roman" w:eastAsia="楷体"/>
          <w:i/>
          <w:iCs/>
          <w:sz w:val="28"/>
          <w:szCs w:val="28"/>
        </w:rPr>
        <w:t>C</w:t>
      </w:r>
      <w:r>
        <w:rPr>
          <w:rFonts w:hint="eastAsia" w:ascii="Times New Roman" w:hAnsi="Times New Roman" w:eastAsia="楷体"/>
          <w:sz w:val="28"/>
          <w:szCs w:val="28"/>
        </w:rPr>
        <w:t>值，不仅可以衡量测量系统在不同环境条件下的稳定性，而且有助于及时校正测量结果，以适应环境的变化，在实际应用中具有重要的实际意义。</w:t>
      </w:r>
    </w:p>
    <w:p>
      <w:pPr>
        <w:spacing w:line="480" w:lineRule="auto"/>
        <w:rPr>
          <w:rFonts w:ascii="Times New Roman" w:hAnsi="Times New Roman" w:eastAsia="楷体_GB2312"/>
          <w:sz w:val="28"/>
          <w:szCs w:val="28"/>
        </w:rPr>
      </w:pPr>
      <w:r>
        <w:rPr>
          <w:rFonts w:hint="eastAsia" w:eastAsia="楷体_GB2312"/>
          <w:b/>
          <w:kern w:val="0"/>
          <w:sz w:val="28"/>
          <w:szCs w:val="28"/>
        </w:rPr>
        <w:t>发明内容</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有鉴于此，本发明的目的在于提出一种激光自混合干涉系统光反馈强度因子实时测算方法，能够有效解决实际测量中外部运动目标待测点和环境发生变化导致的C值波动难以进行实时准确计算的问题，实现基于自混合干涉效应高精度测量。</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根据本发明的一个方面，提供</w:t>
      </w:r>
      <w:r>
        <w:rPr>
          <w:rFonts w:ascii="Times New Roman" w:hAnsi="Times New Roman" w:eastAsia="楷体"/>
          <w:sz w:val="28"/>
          <w:szCs w:val="28"/>
        </w:rPr>
        <w:t>一种</w:t>
      </w:r>
      <w:r>
        <w:rPr>
          <w:rFonts w:hint="eastAsia" w:ascii="Times New Roman" w:hAnsi="Times New Roman" w:eastAsia="楷体"/>
          <w:sz w:val="28"/>
          <w:szCs w:val="28"/>
        </w:rPr>
        <w:t>激光自混合干涉系统光反馈强度因子实时测算方法，</w:t>
      </w:r>
      <w:r>
        <w:rPr>
          <w:rFonts w:ascii="Times New Roman" w:hAnsi="Times New Roman" w:eastAsia="楷体"/>
          <w:sz w:val="28"/>
          <w:szCs w:val="28"/>
        </w:rPr>
        <w:t xml:space="preserve"> </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提取任意反馈强度下的自混合干涉信号中的时频脊线，并定位该时频脊线的峰值；根据峰值位置确定无光反馈干涉相位等于0时的时间节点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对该信号进行相位解卷得光反馈干涉相位，根据该时间节点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从该光反馈干涉相位定位时间节点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下的相位值，根据该相位值求解光反馈强度因子。</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在上述技术方案中，</w:t>
      </w:r>
      <w:r>
        <w:rPr>
          <w:rFonts w:hint="eastAsia" w:hAnsi="Cambria Math" w:eastAsia="楷体"/>
          <w:sz w:val="28"/>
          <w:szCs w:val="28"/>
        </w:rPr>
        <w:t>自混合信号的主频，即时频谱中的时频脊线，本质上表达的是自混合信号的瞬时频率，当外部振动目标为简谐运动或阻尼简谐运动，</w:t>
      </w:r>
      <w:r>
        <w:rPr>
          <w:rFonts w:hint="eastAsia" w:ascii="Times New Roman" w:hAnsi="Times New Roman" w:eastAsia="楷体"/>
          <w:sz w:val="28"/>
          <w:szCs w:val="28"/>
        </w:rPr>
        <w:t>速度达到周期内最大值时，瞬时频率达到最大值，此时时频脊线取得局部极值，也即</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(t)</m:t>
        </m:r>
        <m:r>
          <m:rPr>
            <m:sty m:val="p"/>
          </m:rPr>
          <w:rPr>
            <w:rFonts w:ascii="Cambria Math" w:hAnsi="Cambria Math" w:eastAsia="楷体"/>
            <w:sz w:val="28"/>
            <w:szCs w:val="28"/>
          </w:rPr>
          <m:t>=0</m:t>
        </m:r>
      </m:oMath>
      <w:r>
        <w:rPr>
          <w:rFonts w:hint="eastAsia" w:ascii="Times New Roman" w:hAnsi="Times New Roman" w:eastAsia="楷体"/>
          <w:sz w:val="28"/>
          <w:szCs w:val="28"/>
        </w:rPr>
        <w:t>的时刻。因此从信号时频脊线中，能够提取出</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(t)</m:t>
        </m:r>
        <m:r>
          <m:rPr>
            <m:sty m:val="p"/>
          </m:rPr>
          <w:rPr>
            <w:rFonts w:ascii="Cambria Math" w:hAnsi="Cambria Math" w:eastAsia="楷体"/>
            <w:sz w:val="28"/>
            <w:szCs w:val="28"/>
          </w:rPr>
          <m:t>=0</m:t>
        </m:r>
      </m:oMath>
      <w:r>
        <w:rPr>
          <w:rFonts w:hint="eastAsia" w:ascii="Times New Roman" w:hAnsi="Times New Roman" w:eastAsia="楷体"/>
          <w:sz w:val="28"/>
          <w:szCs w:val="28"/>
        </w:rPr>
        <w:t>的时刻</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。然后通过相位解卷求得该时刻对应的</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hint="eastAsia"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oMath>
      <w:r>
        <w:rPr>
          <w:rFonts w:hint="eastAsia" w:ascii="Times New Roman" w:hAnsi="Times New Roman" w:eastAsia="楷体"/>
          <w:sz w:val="28"/>
          <w:szCs w:val="28"/>
        </w:rPr>
        <w:t>，最后通过相位方程即可解得随振动周期变化的</w:t>
      </w:r>
      <w:r>
        <w:rPr>
          <w:rFonts w:hint="eastAsia" w:ascii="Times New Roman" w:hAnsi="Times New Roman" w:eastAsia="楷体"/>
          <w:i/>
          <w:iCs/>
          <w:sz w:val="28"/>
          <w:szCs w:val="28"/>
        </w:rPr>
        <w:t>C</w:t>
      </w:r>
      <w:r>
        <w:rPr>
          <w:rFonts w:hint="eastAsia" w:ascii="Times New Roman" w:hAnsi="Times New Roman" w:eastAsia="楷体"/>
          <w:sz w:val="28"/>
          <w:szCs w:val="28"/>
        </w:rPr>
        <w:t>值。本实施例</w:t>
      </w:r>
      <w:r>
        <w:rPr>
          <w:rFonts w:ascii="Times New Roman" w:hAnsi="Times New Roman" w:eastAsia="楷体"/>
          <w:sz w:val="28"/>
          <w:szCs w:val="28"/>
        </w:rPr>
        <w:t>技术方案</w:t>
      </w:r>
      <w:r>
        <w:rPr>
          <w:rFonts w:hint="eastAsia" w:ascii="Times New Roman" w:hAnsi="Times New Roman" w:eastAsia="楷体"/>
          <w:sz w:val="28"/>
          <w:szCs w:val="28"/>
        </w:rPr>
        <w:t>能够高效精准计算激光自混合干涉系统的光反馈强度因子。同时，计算出自混合信号时变反馈强度，提高自混合测量系统</w:t>
      </w:r>
      <w:r>
        <w:rPr>
          <w:rFonts w:ascii="Times New Roman" w:hAnsi="Times New Roman" w:eastAsia="楷体"/>
          <w:sz w:val="28"/>
          <w:szCs w:val="28"/>
        </w:rPr>
        <w:t>的精度</w:t>
      </w:r>
      <w:r>
        <w:rPr>
          <w:rFonts w:hint="eastAsia"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在一些实施例中，提取任意反馈强度下的自混合干涉信号中的时频脊线，具体地：</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首先，在模拟电路中对自混合信号进行隔直处理，去除信号中的直流成分。</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然后对自混合干涉信号进行时频域变换得到数值矩阵，并提取信号时频脊线。</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在上述技术方案中，对任意反馈强度下的自混合干涉信号使用时频域变换，将信号的时域特征变换成时频域特征，以反应出不同时刻下信号频谱随着时间的变化。</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在一些实施例中，所述时频域变换方式包括但不限于：短时傅里叶变换。</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在上述技术方案中，其中对于信号进行时频域变换时，不限于采用何种手段，例如短时傅里叶变换和连续小波变换等。</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在一些实施例中， 定位该时频脊线的峰值，具体地：</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利用局部最值定位时频脊线峰值，得到无光反馈干涉相位等于0时的时间节点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在上述技术方案中，由于信号时频脊线直接体现了频率变化随时间变化的趋势，当信号时频脊线中某时间点满足如下关系：</w:t>
      </w:r>
    </w:p>
    <w:p>
      <w:pPr>
        <w:spacing w:line="480" w:lineRule="auto"/>
        <w:ind w:firstLine="560" w:firstLineChars="200"/>
        <w:jc w:val="left"/>
        <w:rPr>
          <w:rFonts w:ascii="Times New Roman" w:hAnsi="Times New Roman" w:eastAsia="楷体"/>
          <w:i/>
          <w:iCs/>
          <w:sz w:val="28"/>
          <w:szCs w:val="28"/>
        </w:rPr>
      </w:pPr>
      <m:oMathPara>
        <m:oMath>
          <m:r>
            <m:rPr/>
            <w:rPr>
              <w:rFonts w:ascii="Cambria Math" w:hAnsi="Cambria Math" w:eastAsia="楷体"/>
              <w:sz w:val="28"/>
              <w:szCs w:val="28"/>
            </w:rPr>
            <m:t>RL(</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,ω)&gt;RL(</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i−1</m:t>
              </m:r>
              <m:ctrlPr>
                <w:rPr>
                  <w:rFonts w:ascii="Cambria Math" w:hAnsi="Cambria Math" w:eastAsia="楷体"/>
                  <w:i/>
                  <w:iCs/>
                  <w:sz w:val="28"/>
                  <w:szCs w:val="28"/>
                </w:rPr>
              </m:ctrlPr>
            </m:sub>
          </m:sSub>
          <m:r>
            <m:rPr/>
            <w:rPr>
              <w:rFonts w:ascii="Cambria Math" w:hAnsi="Cambria Math" w:eastAsia="楷体"/>
              <w:sz w:val="28"/>
              <w:szCs w:val="28"/>
            </w:rPr>
            <m:t>,ω) &amp;&amp; RL(</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,ω)&gt;RL(</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i+1</m:t>
              </m:r>
              <m:ctrlPr>
                <w:rPr>
                  <w:rFonts w:ascii="Cambria Math" w:hAnsi="Cambria Math" w:eastAsia="楷体"/>
                  <w:i/>
                  <w:iCs/>
                  <w:sz w:val="28"/>
                  <w:szCs w:val="28"/>
                </w:rPr>
              </m:ctrlPr>
            </m:sub>
          </m:sSub>
          <m:r>
            <m:rPr/>
            <w:rPr>
              <w:rFonts w:ascii="Cambria Math" w:hAnsi="Cambria Math" w:eastAsia="楷体"/>
              <w:sz w:val="28"/>
              <w:szCs w:val="28"/>
            </w:rPr>
            <m:t xml:space="preserve">,ω)  </m:t>
          </m:r>
        </m:oMath>
      </m:oMathPara>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表示在当前时刻取到时频脊线的局部极大值，瞬时频率达到最大值，振动位移在该振动周期内速度达到最大值</w:t>
      </w:r>
      <w:r>
        <w:rPr>
          <w:rStyle w:val="13"/>
          <w:rFonts w:hint="eastAsia"/>
        </w:rPr>
        <w:t>，</w:t>
      </w:r>
      <w:r>
        <w:rPr>
          <w:rFonts w:hint="eastAsia" w:ascii="Times New Roman" w:hAnsi="Times New Roman" w:eastAsia="楷体"/>
          <w:sz w:val="28"/>
          <w:szCs w:val="28"/>
        </w:rPr>
        <w:t>也即</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(t)</m:t>
        </m:r>
        <m:r>
          <m:rPr>
            <m:sty m:val="p"/>
          </m:rPr>
          <w:rPr>
            <w:rFonts w:ascii="Cambria Math" w:hAnsi="Cambria Math" w:eastAsia="楷体"/>
            <w:sz w:val="28"/>
            <w:szCs w:val="28"/>
          </w:rPr>
          <m:t>=0</m:t>
        </m:r>
      </m:oMath>
      <w:r>
        <w:rPr>
          <w:rFonts w:hint="eastAsia" w:ascii="Times New Roman" w:hAnsi="Times New Roman" w:eastAsia="楷体"/>
          <w:sz w:val="28"/>
          <w:szCs w:val="28"/>
        </w:rPr>
        <w:t>的时刻。本方案中测量对象为简谐运动或阻尼简谐运动，这样时频脊线的每个极大值都是我们要找的φ0=0的点。进而不会出现多个旁瓣的问题导致陷于局部最优的情况，因此采用局部最值法可以快速得到最值结果。</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在一些实施例中，对该信号进行相位解卷得光反馈干涉相位，根据该时间节点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从该光反馈干涉相位定位时间节点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下的相位值，根据该相位值求解光反馈强度因子，具体地：</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根据自混合干涉系统的相位方程：</w:t>
      </w:r>
    </w:p>
    <w:p>
      <w:pPr>
        <w:spacing w:line="480" w:lineRule="auto"/>
        <w:ind w:firstLine="560" w:firstLineChars="200"/>
        <w:jc w:val="left"/>
        <w:rPr>
          <w:rFonts w:hAnsi="Cambria Math" w:eastAsia="楷体"/>
          <w:i/>
          <w:iCs/>
          <w:sz w:val="28"/>
          <w:szCs w:val="28"/>
        </w:rPr>
      </w:pPr>
      <m:oMathPara>
        <m:oMath>
          <m:sSub>
            <m:sSubPr>
              <m:ctrlPr>
                <w:rPr>
                  <w:rFonts w:hint="eastAsia" w:ascii="Cambria Math" w:hAnsi="Cambria Math" w:eastAsia="楷体"/>
                  <w:i/>
                  <w:iCs/>
                  <w:sz w:val="28"/>
                  <w:szCs w:val="28"/>
                </w:rPr>
              </m:ctrlPr>
            </m:sSubPr>
            <m:e>
              <m:sSub>
                <m:sSubPr>
                  <m:ctrlPr>
                    <w:rPr>
                      <w:rFonts w:hint="eastAsia" w:ascii="Cambria Math" w:hAnsi="Cambria Math" w:eastAsia="楷体"/>
                      <w:i/>
                      <w:iCs/>
                      <w:sz w:val="28"/>
                      <w:szCs w:val="28"/>
                    </w:rPr>
                  </m:ctrlPr>
                </m:sSubPr>
                <m:e>
                  <m:r>
                    <m:rPr/>
                    <w:rPr>
                      <w:rFonts w:hint="eastAsia" w:ascii="Cambria Math" w:hAnsi="Cambria Math" w:eastAsia="楷体"/>
                      <w:sz w:val="28"/>
                      <w:szCs w:val="28"/>
                    </w:rPr>
                    <m:t>φ</m:t>
                  </m:r>
                  <m:ctrlPr>
                    <w:rPr>
                      <w:rFonts w:hint="eastAsia" w:ascii="Cambria Math" w:hAnsi="Cambria Math" w:eastAsia="楷体"/>
                      <w:i/>
                      <w:iCs/>
                      <w:sz w:val="28"/>
                      <w:szCs w:val="28"/>
                    </w:rPr>
                  </m:ctrlPr>
                </m:e>
                <m:sub>
                  <m:r>
                    <m:rPr/>
                    <w:rPr>
                      <w:rFonts w:hint="eastAsia" w:ascii="Cambria Math" w:hAnsi="Cambria Math" w:eastAsia="楷体"/>
                      <w:sz w:val="28"/>
                      <w:szCs w:val="28"/>
                    </w:rPr>
                    <m:t>F</m:t>
                  </m:r>
                  <m:ctrlPr>
                    <w:rPr>
                      <w:rFonts w:hint="eastAsia" w:ascii="Cambria Math" w:hAnsi="Cambria Math" w:eastAsia="楷体"/>
                      <w:i/>
                      <w:iCs/>
                      <w:sz w:val="28"/>
                      <w:szCs w:val="28"/>
                    </w:rPr>
                  </m:ctrlPr>
                </m:sub>
              </m:sSub>
              <m:r>
                <m:rPr/>
                <w:rPr>
                  <w:rFonts w:hint="eastAsia" w:ascii="Cambria Math" w:hAnsi="Cambria Math" w:eastAsia="楷体"/>
                  <w:sz w:val="28"/>
                  <w:szCs w:val="28"/>
                </w:rPr>
                <m:t>=φ</m:t>
              </m:r>
              <m:ctrlPr>
                <w:rPr>
                  <w:rFonts w:hint="eastAsia" w:ascii="Cambria Math" w:hAnsi="Cambria Math" w:eastAsia="楷体"/>
                  <w:i/>
                  <w:iCs/>
                  <w:sz w:val="28"/>
                  <w:szCs w:val="28"/>
                </w:rPr>
              </m:ctrlPr>
            </m:e>
            <m:sub>
              <m:r>
                <m:rPr/>
                <w:rPr>
                  <w:rFonts w:hint="eastAsia" w:ascii="Cambria Math" w:hAnsi="Cambria Math" w:eastAsia="楷体"/>
                  <w:sz w:val="28"/>
                  <w:szCs w:val="28"/>
                </w:rPr>
                <m:t>0</m:t>
              </m:r>
              <m:ctrlPr>
                <w:rPr>
                  <w:rFonts w:hint="eastAsia" w:ascii="Cambria Math" w:hAnsi="Cambria Math" w:eastAsia="楷体"/>
                  <w:i/>
                  <w:iCs/>
                  <w:sz w:val="28"/>
                  <w:szCs w:val="28"/>
                </w:rPr>
              </m:ctrlPr>
            </m:sub>
          </m:sSub>
          <m:r>
            <m:rPr/>
            <w:rPr>
              <w:rFonts w:hint="eastAsia" w:ascii="Cambria Math" w:hAnsi="Cambria Math" w:eastAsia="微软雅黑" w:cs="微软雅黑"/>
              <w:sz w:val="28"/>
              <w:szCs w:val="28"/>
            </w:rPr>
            <m:t>−</m:t>
          </m:r>
          <m:r>
            <m:rPr/>
            <w:rPr>
              <w:rFonts w:hint="eastAsia" w:ascii="Cambria Math" w:hAnsi="Cambria Math" w:eastAsia="楷体"/>
              <w:sz w:val="28"/>
              <w:szCs w:val="28"/>
            </w:rPr>
            <m:t>C</m:t>
          </m:r>
          <m:r>
            <m:rPr/>
            <w:rPr>
              <w:rFonts w:hint="eastAsia" w:ascii="Cambria Math" w:hAnsi="Cambria Math" w:eastAsia="微软雅黑" w:cs="微软雅黑"/>
              <w:sz w:val="28"/>
              <w:szCs w:val="28"/>
            </w:rPr>
            <m:t>∙</m:t>
          </m:r>
          <m:r>
            <m:rPr>
              <m:sty m:val="p"/>
            </m:rPr>
            <w:rPr>
              <w:rFonts w:hint="eastAsia" w:ascii="Cambria Math" w:hAnsi="Cambria Math" w:eastAsia="楷体"/>
              <w:sz w:val="28"/>
              <w:szCs w:val="28"/>
            </w:rPr>
            <m:t>sin</m:t>
          </m:r>
          <m:r>
            <m:rPr/>
            <w:rPr>
              <w:rFonts w:hint="eastAsia" w:ascii="Cambria Math" w:hAnsi="Cambria Math" w:eastAsia="楷体"/>
              <w:sz w:val="28"/>
              <w:szCs w:val="28"/>
            </w:rPr>
            <m:t>(</m:t>
          </m:r>
          <m:sSub>
            <m:sSubPr>
              <m:ctrlPr>
                <w:rPr>
                  <w:rFonts w:hint="eastAsia" w:ascii="Cambria Math" w:hAnsi="Cambria Math" w:eastAsia="楷体"/>
                  <w:i/>
                  <w:iCs/>
                  <w:sz w:val="28"/>
                  <w:szCs w:val="28"/>
                </w:rPr>
              </m:ctrlPr>
            </m:sSubPr>
            <m:e>
              <m:r>
                <m:rPr/>
                <w:rPr>
                  <w:rFonts w:hint="eastAsia" w:ascii="Cambria Math" w:hAnsi="Cambria Math" w:eastAsia="楷体"/>
                  <w:sz w:val="28"/>
                  <w:szCs w:val="28"/>
                </w:rPr>
                <m:t>φ</m:t>
              </m:r>
              <m:ctrlPr>
                <w:rPr>
                  <w:rFonts w:hint="eastAsia" w:ascii="Cambria Math" w:hAnsi="Cambria Math" w:eastAsia="楷体"/>
                  <w:i/>
                  <w:iCs/>
                  <w:sz w:val="28"/>
                  <w:szCs w:val="28"/>
                </w:rPr>
              </m:ctrlPr>
            </m:e>
            <m:sub>
              <m:r>
                <m:rPr/>
                <w:rPr>
                  <w:rFonts w:hint="eastAsia" w:ascii="Cambria Math" w:hAnsi="Cambria Math" w:eastAsia="楷体"/>
                  <w:sz w:val="28"/>
                  <w:szCs w:val="28"/>
                </w:rPr>
                <m:t>F</m:t>
              </m:r>
              <m:ctrlPr>
                <w:rPr>
                  <w:rFonts w:hint="eastAsia" w:ascii="Cambria Math" w:hAnsi="Cambria Math" w:eastAsia="楷体"/>
                  <w:i/>
                  <w:iCs/>
                  <w:sz w:val="28"/>
                  <w:szCs w:val="28"/>
                </w:rPr>
              </m:ctrlPr>
            </m:sub>
          </m:sSub>
          <m:r>
            <m:rPr/>
            <w:rPr>
              <w:rFonts w:hint="eastAsia" w:ascii="Cambria Math" w:hAnsi="Cambria Math" w:eastAsia="楷体"/>
              <w:sz w:val="28"/>
              <w:szCs w:val="28"/>
            </w:rPr>
            <m:t>+</m:t>
          </m:r>
          <m:r>
            <m:rPr>
              <m:sty m:val="p"/>
            </m:rPr>
            <w:rPr>
              <w:rFonts w:hint="eastAsia" w:ascii="Cambria Math" w:hAnsi="Cambria Math" w:eastAsia="楷体"/>
              <w:sz w:val="28"/>
              <w:szCs w:val="28"/>
            </w:rPr>
            <m:t>arctan</m:t>
          </m:r>
          <m:r>
            <m:rPr/>
            <w:rPr>
              <w:rFonts w:hint="eastAsia" w:ascii="Cambria Math" w:hAnsi="Cambria Math" w:eastAsia="楷体"/>
              <w:sz w:val="28"/>
              <w:szCs w:val="28"/>
            </w:rPr>
            <m:t>α)</m:t>
          </m:r>
        </m:oMath>
      </m:oMathPara>
    </w:p>
    <w:p>
      <w:pPr>
        <w:spacing w:line="480" w:lineRule="auto"/>
        <w:ind w:firstLine="560" w:firstLineChars="200"/>
        <w:jc w:val="left"/>
        <w:rPr>
          <w:rFonts w:hAnsi="Cambria Math" w:eastAsia="楷体"/>
          <w:sz w:val="28"/>
          <w:szCs w:val="28"/>
        </w:rPr>
      </w:pPr>
      <w:r>
        <w:rPr>
          <w:rFonts w:hint="eastAsia" w:hAnsi="Cambria Math" w:eastAsia="楷体"/>
          <w:sz w:val="28"/>
          <w:szCs w:val="28"/>
        </w:rPr>
        <w:t>以及功率方程：</w:t>
      </w:r>
    </w:p>
    <w:p>
      <w:pPr>
        <w:spacing w:line="480" w:lineRule="auto"/>
        <w:ind w:firstLine="560" w:firstLineChars="200"/>
        <w:jc w:val="center"/>
        <w:rPr>
          <w:rFonts w:ascii="Times New Roman" w:hAnsi="Times New Roman" w:eastAsia="楷体"/>
          <w:sz w:val="28"/>
          <w:szCs w:val="28"/>
        </w:rPr>
      </w:pPr>
      <m:oMath>
        <m:r>
          <m:rPr/>
          <w:rPr>
            <w:rFonts w:hint="eastAsia" w:ascii="Cambria Math" w:hAnsi="Cambria Math" w:eastAsia="楷体"/>
            <w:sz w:val="28"/>
            <w:szCs w:val="28"/>
          </w:rPr>
          <m:t>P(t)=</m:t>
        </m:r>
        <m:sSub>
          <m:sSubPr>
            <m:ctrlPr>
              <w:rPr>
                <w:rFonts w:hint="eastAsia" w:ascii="Cambria Math" w:hAnsi="Cambria Math" w:eastAsia="楷体"/>
                <w:i/>
                <w:iCs/>
                <w:sz w:val="28"/>
                <w:szCs w:val="28"/>
              </w:rPr>
            </m:ctrlPr>
          </m:sSubPr>
          <m:e>
            <m:r>
              <m:rPr/>
              <w:rPr>
                <w:rFonts w:hint="eastAsia" w:ascii="Cambria Math" w:hAnsi="Cambria Math" w:eastAsia="楷体"/>
                <w:sz w:val="28"/>
                <w:szCs w:val="28"/>
              </w:rPr>
              <m:t>P</m:t>
            </m:r>
            <m:ctrlPr>
              <w:rPr>
                <w:rFonts w:hint="eastAsia" w:ascii="Cambria Math" w:hAnsi="Cambria Math" w:eastAsia="楷体"/>
                <w:i/>
                <w:iCs/>
                <w:sz w:val="28"/>
                <w:szCs w:val="28"/>
              </w:rPr>
            </m:ctrlPr>
          </m:e>
          <m:sub>
            <m:r>
              <m:rPr/>
              <w:rPr>
                <w:rFonts w:hint="eastAsia" w:ascii="Cambria Math" w:hAnsi="Cambria Math" w:eastAsia="楷体"/>
                <w:sz w:val="28"/>
                <w:szCs w:val="28"/>
              </w:rPr>
              <m:t>0</m:t>
            </m:r>
            <m:ctrlPr>
              <w:rPr>
                <w:rFonts w:hint="eastAsia" w:ascii="Cambria Math" w:hAnsi="Cambria Math" w:eastAsia="楷体"/>
                <w:i/>
                <w:iCs/>
                <w:sz w:val="28"/>
                <w:szCs w:val="28"/>
              </w:rPr>
            </m:ctrlPr>
          </m:sub>
        </m:sSub>
        <m:r>
          <m:rPr/>
          <w:rPr>
            <w:rFonts w:hint="eastAsia" w:ascii="Cambria Math" w:hAnsi="Cambria Math" w:eastAsia="楷体"/>
            <w:sz w:val="28"/>
            <w:szCs w:val="28"/>
          </w:rPr>
          <m:t>(t)</m:t>
        </m:r>
        <m:r>
          <m:rPr>
            <m:sty m:val="p"/>
          </m:rPr>
          <w:rPr>
            <w:rFonts w:hint="eastAsia" w:ascii="Cambria Math" w:hAnsi="Cambria Math" w:eastAsia="楷体"/>
            <w:sz w:val="28"/>
            <w:szCs w:val="28"/>
          </w:rPr>
          <m:t>cos</m:t>
        </m:r>
        <m:r>
          <m:rPr/>
          <w:rPr>
            <w:rFonts w:hint="eastAsia" w:ascii="Cambria Math" w:hAnsi="Cambria Math" w:eastAsia="楷体"/>
            <w:sz w:val="28"/>
            <w:szCs w:val="28"/>
          </w:rPr>
          <m:t>(</m:t>
        </m:r>
        <m:sSub>
          <m:sSubPr>
            <m:ctrlPr>
              <w:rPr>
                <w:rFonts w:hint="eastAsia" w:ascii="Cambria Math" w:hAnsi="Cambria Math" w:eastAsia="楷体"/>
                <w:i/>
                <w:iCs/>
                <w:sz w:val="28"/>
                <w:szCs w:val="28"/>
              </w:rPr>
            </m:ctrlPr>
          </m:sSubPr>
          <m:e>
            <m:r>
              <m:rPr/>
              <w:rPr>
                <w:rFonts w:hint="eastAsia" w:ascii="Cambria Math" w:hAnsi="Cambria Math" w:eastAsia="楷体"/>
                <w:sz w:val="28"/>
                <w:szCs w:val="28"/>
              </w:rPr>
              <m:t>φ</m:t>
            </m:r>
            <m:ctrlPr>
              <w:rPr>
                <w:rFonts w:hint="eastAsia" w:ascii="Cambria Math" w:hAnsi="Cambria Math" w:eastAsia="楷体"/>
                <w:i/>
                <w:iCs/>
                <w:sz w:val="28"/>
                <w:szCs w:val="28"/>
              </w:rPr>
            </m:ctrlPr>
          </m:e>
          <m:sub>
            <m:r>
              <m:rPr/>
              <w:rPr>
                <w:rFonts w:hint="eastAsia" w:ascii="Cambria Math" w:hAnsi="Cambria Math" w:eastAsia="楷体"/>
                <w:sz w:val="28"/>
                <w:szCs w:val="28"/>
              </w:rPr>
              <m:t>F</m:t>
            </m:r>
            <m:ctrlPr>
              <w:rPr>
                <w:rFonts w:hint="eastAsia" w:ascii="Cambria Math" w:hAnsi="Cambria Math" w:eastAsia="楷体"/>
                <w:i/>
                <w:iCs/>
                <w:sz w:val="28"/>
                <w:szCs w:val="28"/>
              </w:rPr>
            </m:ctrlPr>
          </m:sub>
        </m:sSub>
      </m:oMath>
      <w:r>
        <w:rPr>
          <w:rFonts w:hint="eastAsia"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将</w:t>
      </w:r>
      <m:oMath>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oMath>
      <w:r>
        <w:rPr>
          <w:rFonts w:hint="eastAsia" w:ascii="Times New Roman" w:hAnsi="Times New Roman" w:eastAsia="楷体"/>
          <w:iCs/>
          <w:sz w:val="28"/>
          <w:szCs w:val="28"/>
        </w:rPr>
        <w:t>代入</w:t>
      </w:r>
      <w:r>
        <w:rPr>
          <w:rFonts w:hint="eastAsia" w:ascii="Times New Roman" w:hAnsi="Times New Roman" w:eastAsia="楷体"/>
          <w:sz w:val="28"/>
          <w:szCs w:val="28"/>
        </w:rPr>
        <w:t>光反馈干涉相位计算得到</w:t>
      </w:r>
      <m:oMath>
        <m:sSub>
          <m:sSubPr>
            <m:ctrlPr>
              <w:rPr>
                <w:rFonts w:ascii="Cambria Math" w:hAnsi="Cambria Math" w:eastAsia="楷体"/>
                <w:sz w:val="28"/>
                <w:szCs w:val="28"/>
              </w:rPr>
            </m:ctrlPr>
          </m:sSubPr>
          <m:e>
            <m:r>
              <m:rPr>
                <m:sty m:val="p"/>
              </m:rPr>
              <w:rPr>
                <w:rFonts w:ascii="Cambria Math" w:hAnsi="Cambria Math" w:eastAsia="楷体"/>
                <w:sz w:val="28"/>
                <w:szCs w:val="28"/>
              </w:rPr>
              <m:t>φ</m:t>
            </m:r>
            <m:ctrlPr>
              <w:rPr>
                <w:rFonts w:ascii="Cambria Math" w:hAnsi="Cambria Math" w:eastAsia="楷体"/>
                <w:sz w:val="28"/>
                <w:szCs w:val="28"/>
              </w:rPr>
            </m:ctrlPr>
          </m:e>
          <m:sub>
            <m:r>
              <m:rPr>
                <m:sty m:val="p"/>
              </m:rPr>
              <w:rPr>
                <w:rFonts w:hint="eastAsia" w:ascii="Cambria Math" w:hAnsi="Cambria Math" w:eastAsia="楷体"/>
                <w:sz w:val="28"/>
                <w:szCs w:val="28"/>
              </w:rPr>
              <m:t>F</m:t>
            </m:r>
            <m:ctrlPr>
              <w:rPr>
                <w:rFonts w:ascii="Cambria Math" w:hAnsi="Cambria Math" w:eastAsia="楷体"/>
                <w:sz w:val="28"/>
                <w:szCs w:val="28"/>
              </w:rPr>
            </m:ctrlPr>
          </m:sub>
        </m:sSub>
        <m:r>
          <m:rPr>
            <m:sty m:val="p"/>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m:sty m:val="p"/>
          </m:rPr>
          <w:rPr>
            <w:rFonts w:ascii="Cambria Math" w:hAnsi="Cambria Math" w:eastAsia="楷体"/>
            <w:sz w:val="28"/>
            <w:szCs w:val="28"/>
          </w:rPr>
          <m:t>)</m:t>
        </m:r>
      </m:oMath>
      <w:r>
        <w:rPr>
          <w:rFonts w:hint="eastAsia" w:ascii="Times New Roman" w:hAnsi="Times New Roman" w:eastAsia="楷体"/>
          <w:sz w:val="28"/>
          <w:szCs w:val="28"/>
        </w:rPr>
        <w:t>值；</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然后根据相位方程解得随振动周期变化的</w:t>
      </w:r>
      <w:r>
        <w:rPr>
          <w:rFonts w:hint="eastAsia" w:ascii="Times New Roman" w:hAnsi="Times New Roman" w:eastAsia="楷体"/>
          <w:i/>
          <w:iCs/>
          <w:sz w:val="28"/>
          <w:szCs w:val="28"/>
        </w:rPr>
        <w:t>C</w:t>
      </w:r>
      <w:r>
        <w:rPr>
          <w:rFonts w:hint="eastAsia" w:ascii="Times New Roman" w:hAnsi="Times New Roman" w:eastAsia="楷体"/>
          <w:sz w:val="28"/>
          <w:szCs w:val="28"/>
        </w:rPr>
        <w:t>值</w:t>
      </w:r>
    </w:p>
    <w:p>
      <w:pPr>
        <w:spacing w:line="480" w:lineRule="auto"/>
        <w:ind w:firstLine="560" w:firstLineChars="200"/>
        <w:jc w:val="left"/>
        <w:rPr>
          <w:rFonts w:ascii="Times New Roman" w:hAnsi="Times New Roman" w:eastAsia="楷体"/>
          <w:sz w:val="28"/>
          <w:szCs w:val="28"/>
        </w:rPr>
      </w:pPr>
      <m:oMathPara>
        <m:oMath>
          <m:r>
            <m:rPr/>
            <w:rPr>
              <w:rFonts w:ascii="Cambria Math" w:hAnsi="Cambria Math" w:eastAsia="楷体"/>
              <w:sz w:val="28"/>
              <w:szCs w:val="28"/>
            </w:rPr>
            <m:t>C=|</m:t>
          </m:r>
          <m:f>
            <m:fPr>
              <m:ctrlPr>
                <w:rPr>
                  <w:rFonts w:ascii="Cambria Math" w:hAnsi="Cambria Math" w:eastAsia="楷体"/>
                  <w:i/>
                  <w:iCs/>
                  <w:sz w:val="28"/>
                  <w:szCs w:val="28"/>
                </w:rPr>
              </m:ctrlPr>
            </m:fPr>
            <m:num>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ctrlPr>
                <w:rPr>
                  <w:rFonts w:ascii="Cambria Math" w:hAnsi="Cambria Math" w:eastAsia="楷体"/>
                  <w:i/>
                  <w:iCs/>
                  <w:sz w:val="28"/>
                  <w:szCs w:val="28"/>
                </w:rPr>
              </m:ctrlPr>
            </m:num>
            <m:den>
              <m:r>
                <m:rPr>
                  <m:sty m:val="p"/>
                </m:rPr>
                <w:rPr>
                  <w:rFonts w:ascii="Cambria Math" w:hAnsi="Cambria Math" w:eastAsia="楷体"/>
                  <w:sz w:val="28"/>
                  <w:szCs w:val="28"/>
                </w:rPr>
                <m:t>sin</m:t>
              </m:r>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r>
                <m:rPr>
                  <m:sty m:val="p"/>
                </m:rPr>
                <w:rPr>
                  <w:rFonts w:ascii="Cambria Math" w:hAnsi="Cambria Math" w:eastAsia="楷体"/>
                  <w:sz w:val="28"/>
                  <w:szCs w:val="28"/>
                </w:rPr>
                <m:t>arctanα</m:t>
              </m:r>
              <m:r>
                <m:rPr/>
                <w:rPr>
                  <w:rFonts w:ascii="Cambria Math" w:hAnsi="Cambria Math" w:eastAsia="楷体"/>
                  <w:sz w:val="28"/>
                  <w:szCs w:val="28"/>
                </w:rPr>
                <m:t>)</m:t>
              </m:r>
              <m:ctrlPr>
                <w:rPr>
                  <w:rFonts w:ascii="Cambria Math" w:hAnsi="Cambria Math" w:eastAsia="楷体"/>
                  <w:i/>
                  <w:iCs/>
                  <w:sz w:val="28"/>
                  <w:szCs w:val="28"/>
                </w:rPr>
              </m:ctrlPr>
            </m:den>
          </m:f>
          <m:r>
            <m:rPr/>
            <w:rPr>
              <w:rFonts w:ascii="Cambria Math" w:hAnsi="Cambria Math" w:eastAsia="楷体"/>
              <w:sz w:val="28"/>
              <w:szCs w:val="28"/>
            </w:rPr>
            <m:t>|</m:t>
          </m:r>
        </m:oMath>
      </m:oMathPara>
    </w:p>
    <w:p>
      <w:pPr>
        <w:spacing w:line="480" w:lineRule="auto"/>
        <w:jc w:val="left"/>
        <w:rPr>
          <w:rFonts w:ascii="Times New Roman" w:hAnsi="Times New Roman" w:eastAsia="楷体"/>
          <w:sz w:val="28"/>
          <w:szCs w:val="28"/>
        </w:rPr>
      </w:pPr>
      <w:r>
        <w:rPr>
          <w:rFonts w:hint="eastAsia" w:ascii="Times New Roman" w:hAnsi="Times New Roman" w:eastAsia="楷体"/>
          <w:sz w:val="28"/>
          <w:szCs w:val="28"/>
        </w:rPr>
        <w:t>式中，</w:t>
      </w:r>
      <m:oMath>
        <m:r>
          <m:rPr/>
          <w:rPr>
            <w:rFonts w:ascii="Cambria Math" w:hAnsi="Cambria Math" w:eastAsia="楷体"/>
            <w:sz w:val="28"/>
            <w:szCs w:val="28"/>
          </w:rPr>
          <m:t>α</m:t>
        </m:r>
      </m:oMath>
      <w:r>
        <w:rPr>
          <w:rFonts w:hint="eastAsia" w:ascii="Times New Roman" w:hAnsi="Times New Roman" w:eastAsia="楷体"/>
          <w:sz w:val="28"/>
          <w:szCs w:val="28"/>
        </w:rPr>
        <w:t>为激光器固有参数。</w:t>
      </w:r>
    </w:p>
    <w:p>
      <w:pPr>
        <w:spacing w:line="480" w:lineRule="auto"/>
        <w:jc w:val="left"/>
        <w:rPr>
          <w:rFonts w:ascii="Times New Roman" w:hAnsi="Times New Roman" w:eastAsia="楷体"/>
          <w:sz w:val="28"/>
          <w:szCs w:val="28"/>
        </w:rPr>
      </w:pPr>
      <w:r>
        <w:rPr>
          <w:rFonts w:hint="eastAsia" w:ascii="Times New Roman" w:hAnsi="Times New Roman" w:eastAsia="楷体"/>
          <w:sz w:val="28"/>
          <w:szCs w:val="28"/>
        </w:rPr>
        <w:t xml:space="preserve"> </w:t>
      </w:r>
      <w:r>
        <w:rPr>
          <w:rFonts w:ascii="Times New Roman" w:hAnsi="Times New Roman" w:eastAsia="楷体"/>
          <w:sz w:val="28"/>
          <w:szCs w:val="28"/>
        </w:rPr>
        <w:t xml:space="preserve">   </w:t>
      </w:r>
      <w:r>
        <w:rPr>
          <w:rFonts w:hint="eastAsia" w:ascii="Times New Roman" w:hAnsi="Times New Roman" w:eastAsia="楷体"/>
          <w:sz w:val="28"/>
          <w:szCs w:val="28"/>
        </w:rPr>
        <w:t>在上述技术方案中，对于振动周期内的</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(t)</m:t>
        </m:r>
        <m:r>
          <m:rPr>
            <m:sty m:val="p"/>
          </m:rPr>
          <w:rPr>
            <w:rFonts w:ascii="Cambria Math" w:hAnsi="Cambria Math" w:eastAsia="楷体"/>
            <w:sz w:val="28"/>
            <w:szCs w:val="28"/>
          </w:rPr>
          <m:t>=0</m:t>
        </m:r>
      </m:oMath>
      <w:r>
        <w:rPr>
          <w:rFonts w:hint="eastAsia" w:hAnsi="Cambria Math" w:eastAsia="楷体"/>
          <w:sz w:val="28"/>
          <w:szCs w:val="28"/>
        </w:rPr>
        <w:t>的时刻，也即物体振动周期内的</w:t>
      </w:r>
      <w:r>
        <w:rPr>
          <w:rFonts w:hint="eastAsia" w:ascii="Times New Roman" w:hAnsi="Times New Roman" w:eastAsia="楷体"/>
          <w:sz w:val="28"/>
          <w:szCs w:val="28"/>
        </w:rPr>
        <w:t>平衡位置，其对应时刻的激光自混合相位方程为：</w:t>
      </w:r>
    </w:p>
    <w:p>
      <w:pPr>
        <w:spacing w:line="480" w:lineRule="auto"/>
        <w:jc w:val="left"/>
        <w:rPr>
          <w:rFonts w:ascii="Times New Roman" w:hAnsi="Times New Roman" w:eastAsia="楷体"/>
          <w:sz w:val="28"/>
          <w:szCs w:val="28"/>
        </w:rPr>
      </w:pPr>
      <m:oMathPara>
        <m:oMath>
          <m:sSub>
            <m:sSubPr>
              <m:ctrlPr>
                <w:rPr>
                  <w:rFonts w:ascii="Cambria Math" w:hAnsi="Cambria Math" w:eastAsia="楷体"/>
                  <w:i/>
                  <w:iCs/>
                  <w:sz w:val="28"/>
                  <w:szCs w:val="28"/>
                </w:rPr>
              </m:ctrlPr>
            </m:sSubPr>
            <m:e>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)−C∙</m:t>
          </m:r>
          <m:r>
            <m:rPr>
              <m:sty m:val="p"/>
            </m:rPr>
            <w:rPr>
              <w:rFonts w:ascii="Cambria Math" w:hAnsi="Cambria Math" w:eastAsia="楷体"/>
              <w:sz w:val="28"/>
              <w:szCs w:val="28"/>
            </w:rPr>
            <m:t>sin</m:t>
          </m:r>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r>
            <m:rPr>
              <m:sty m:val="p"/>
            </m:rPr>
            <w:rPr>
              <w:rFonts w:ascii="Cambria Math" w:hAnsi="Cambria Math" w:eastAsia="楷体"/>
              <w:sz w:val="28"/>
              <w:szCs w:val="28"/>
            </w:rPr>
            <m:t>arctan</m:t>
          </m:r>
          <m:r>
            <m:rPr/>
            <w:rPr>
              <w:rFonts w:ascii="Cambria Math" w:hAnsi="Cambria Math" w:eastAsia="楷体"/>
              <w:sz w:val="28"/>
              <w:szCs w:val="28"/>
            </w:rPr>
            <m:t>α)</m:t>
          </m:r>
        </m:oMath>
      </m:oMathPara>
    </w:p>
    <w:p>
      <w:pPr>
        <w:spacing w:line="480" w:lineRule="auto"/>
        <w:ind w:firstLine="560" w:firstLineChars="200"/>
        <w:jc w:val="left"/>
        <w:rPr>
          <w:rFonts w:ascii="Times New Roman" w:hAnsi="Times New Roman" w:eastAsia="楷体"/>
          <w:sz w:val="28"/>
          <w:szCs w:val="28"/>
        </w:rPr>
      </w:pP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oMath>
      <w:r>
        <w:rPr>
          <w:rFonts w:hint="eastAsia" w:ascii="Times New Roman" w:hAnsi="Times New Roman" w:eastAsia="楷体"/>
          <w:sz w:val="28"/>
          <w:szCs w:val="28"/>
        </w:rPr>
        <w:t>在振动平衡位置上数值为零，而</w:t>
      </w:r>
      <m:oMath>
        <m:r>
          <m:rPr>
            <m:sty m:val="p"/>
          </m:rPr>
          <w:rPr>
            <w:rFonts w:ascii="Cambria Math" w:hAnsi="Cambria Math" w:eastAsia="楷体"/>
            <w:sz w:val="28"/>
            <w:szCs w:val="28"/>
          </w:rPr>
          <m:t>α</m:t>
        </m:r>
      </m:oMath>
      <w:r>
        <w:rPr>
          <w:rFonts w:hint="eastAsia" w:ascii="Times New Roman" w:hAnsi="Times New Roman" w:eastAsia="楷体"/>
          <w:sz w:val="28"/>
          <w:szCs w:val="28"/>
        </w:rPr>
        <w:t>为激光器固有参数，</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oMath>
      <w:r>
        <w:rPr>
          <w:rFonts w:hint="eastAsia" w:ascii="Times New Roman" w:hAnsi="Times New Roman" w:eastAsia="楷体"/>
          <w:sz w:val="28"/>
          <w:szCs w:val="28"/>
        </w:rPr>
        <w:t>为对应时刻光反馈干涉相位值，令</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1</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 xml:space="preserve">) = </m:t>
        </m:r>
        <m:r>
          <m:rPr>
            <m:sty m:val="p"/>
          </m:rPr>
          <w:rPr>
            <w:rFonts w:ascii="Cambria Math" w:hAnsi="Cambria Math" w:eastAsia="楷体"/>
            <w:sz w:val="28"/>
            <w:szCs w:val="28"/>
          </w:rPr>
          <m:t>sin</m:t>
        </m:r>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r>
          <m:rPr>
            <m:sty m:val="p"/>
          </m:rPr>
          <w:rPr>
            <w:rFonts w:ascii="Cambria Math" w:hAnsi="Cambria Math" w:eastAsia="楷体"/>
            <w:sz w:val="28"/>
            <w:szCs w:val="28"/>
          </w:rPr>
          <m:t>arctan</m:t>
        </m:r>
        <m:r>
          <m:rPr/>
          <w:rPr>
            <w:rFonts w:ascii="Cambria Math" w:hAnsi="Cambria Math" w:eastAsia="楷体"/>
            <w:sz w:val="28"/>
            <w:szCs w:val="28"/>
          </w:rPr>
          <m:t>α)</m:t>
        </m:r>
      </m:oMath>
      <w:r>
        <w:rPr>
          <w:rFonts w:hint="eastAsia" w:ascii="Times New Roman" w:hAnsi="Times New Roman" w:eastAsia="楷体"/>
          <w:sz w:val="28"/>
          <w:szCs w:val="28"/>
        </w:rPr>
        <w:t>，光反馈强度因子可以由下式求得：</w:t>
      </w:r>
    </w:p>
    <w:p>
      <w:pPr>
        <w:spacing w:line="480" w:lineRule="auto"/>
        <w:jc w:val="left"/>
        <w:rPr>
          <w:rFonts w:ascii="Times New Roman" w:hAnsi="Times New Roman" w:eastAsia="楷体"/>
          <w:sz w:val="28"/>
          <w:szCs w:val="28"/>
        </w:rPr>
      </w:pPr>
      <m:oMathPara>
        <m:oMath>
          <m:r>
            <m:rPr/>
            <w:rPr>
              <w:rFonts w:ascii="Cambria Math" w:hAnsi="Cambria Math" w:eastAsia="楷体"/>
              <w:sz w:val="28"/>
              <w:szCs w:val="28"/>
            </w:rPr>
            <m:t>C=|</m:t>
          </m:r>
          <m:f>
            <m:fPr>
              <m:ctrlPr>
                <w:rPr>
                  <w:rFonts w:ascii="Cambria Math" w:hAnsi="Cambria Math" w:eastAsia="楷体"/>
                  <w:i/>
                  <w:iCs/>
                  <w:sz w:val="28"/>
                  <w:szCs w:val="28"/>
                </w:rPr>
              </m:ctrlPr>
            </m:fPr>
            <m:num>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ctrlPr>
                <w:rPr>
                  <w:rFonts w:ascii="Cambria Math" w:hAnsi="Cambria Math" w:eastAsia="楷体"/>
                  <w:i/>
                  <w:iCs/>
                  <w:sz w:val="28"/>
                  <w:szCs w:val="28"/>
                </w:rPr>
              </m:ctrlPr>
            </m:num>
            <m:den>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1</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ctrlPr>
                <w:rPr>
                  <w:rFonts w:ascii="Cambria Math" w:hAnsi="Cambria Math" w:eastAsia="楷体"/>
                  <w:i/>
                  <w:iCs/>
                  <w:sz w:val="28"/>
                  <w:szCs w:val="28"/>
                </w:rPr>
              </m:ctrlPr>
            </m:den>
          </m:f>
          <m:r>
            <m:rPr/>
            <w:rPr>
              <w:rFonts w:ascii="Cambria Math" w:hAnsi="Cambria Math" w:eastAsia="楷体"/>
              <w:sz w:val="28"/>
              <w:szCs w:val="28"/>
            </w:rPr>
            <m:t>|</m:t>
          </m:r>
        </m:oMath>
      </m:oMathPara>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根据本发明的另一方面，提供一种激光自混合干涉系统光反馈强度因子实时测算装置，基于上述的一种激光自混合干涉系统光反馈强度因子实时测算方法，包括依序连接的提取模块、测算模块；</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提取模块，用于提取任意反馈强度下的自混合干涉信号中的时频脊线，并定位该时频脊线的峰值；根据峰值位置确定无光反馈干涉相位等于0时的时间节点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测算模块，用于对该信号进行相位解卷得光反馈干涉相位，根据该时间节点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从该光反馈干涉相位定位时间节点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下的相位值，根据该相位值求解光反馈强度因子。</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在上述技术方案中，能够高效精准的计算激光自混合干涉系统的光反馈强度因子，并且能够通过自混合信号测算出周期变化的反馈强度。通过提取信号时频脊线，求出</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(t)</m:t>
        </m:r>
        <m:r>
          <m:rPr>
            <m:sty m:val="p"/>
          </m:rPr>
          <w:rPr>
            <w:rFonts w:ascii="Cambria Math" w:hAnsi="Cambria Math" w:eastAsia="楷体"/>
            <w:sz w:val="28"/>
            <w:szCs w:val="28"/>
          </w:rPr>
          <m:t>=0</m:t>
        </m:r>
      </m:oMath>
      <w:r>
        <w:rPr>
          <w:rFonts w:hint="eastAsia" w:ascii="Times New Roman" w:hAnsi="Times New Roman" w:eastAsia="楷体"/>
          <w:sz w:val="28"/>
          <w:szCs w:val="28"/>
        </w:rPr>
        <w:t>的时刻</w:t>
      </w:r>
      <m:oMath>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oMath>
      <w:r>
        <w:rPr>
          <w:rFonts w:hint="eastAsia" w:ascii="Times New Roman" w:hAnsi="Times New Roman" w:eastAsia="楷体"/>
          <w:sz w:val="28"/>
          <w:szCs w:val="28"/>
        </w:rPr>
        <w:t>，该时刻对应外部振动目标的速度达到周期内最大值，利用干涉相位关系计算该时刻的</w:t>
      </w:r>
      <w:r>
        <w:rPr>
          <w:rFonts w:hint="eastAsia" w:ascii="Times New Roman" w:hAnsi="Times New Roman" w:eastAsia="楷体"/>
          <w:i/>
          <w:iCs/>
          <w:sz w:val="28"/>
          <w:szCs w:val="28"/>
        </w:rPr>
        <w:t>C</w:t>
      </w:r>
      <w:r>
        <w:rPr>
          <w:rFonts w:hint="eastAsia" w:ascii="Times New Roman" w:hAnsi="Times New Roman" w:eastAsia="楷体"/>
          <w:sz w:val="28"/>
          <w:szCs w:val="28"/>
        </w:rPr>
        <w:t>值，可用于提高所有需要依赖</w:t>
      </w:r>
      <w:r>
        <w:rPr>
          <w:rFonts w:hint="eastAsia" w:ascii="Times New Roman" w:hAnsi="Times New Roman" w:eastAsia="楷体"/>
          <w:i/>
          <w:iCs/>
          <w:sz w:val="28"/>
          <w:szCs w:val="28"/>
        </w:rPr>
        <w:t>C</w:t>
      </w:r>
      <w:r>
        <w:rPr>
          <w:rFonts w:hint="eastAsia" w:ascii="Times New Roman" w:hAnsi="Times New Roman" w:eastAsia="楷体"/>
          <w:sz w:val="28"/>
          <w:szCs w:val="28"/>
        </w:rPr>
        <w:t>值进行位移重构的算法精度。</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根据本发明的又一个方面，提供一种激光自混合干涉系统光反馈强度因子实时测算设备，</w:t>
      </w:r>
      <w:r>
        <w:rPr>
          <w:rFonts w:ascii="Times New Roman" w:hAnsi="Times New Roman" w:eastAsia="楷体"/>
          <w:sz w:val="28"/>
          <w:szCs w:val="28"/>
        </w:rPr>
        <w:t>包括：</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至少一个处理器；以及，</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与所述至少一个处理器通信连接的存储器；其中，</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所述存储器存储有可被所述至少一个处理器执行的指令，所述指令被所述至少一个处理器执行，以使所述至少一个处理器能够执行</w:t>
      </w:r>
      <w:r>
        <w:rPr>
          <w:rFonts w:hint="eastAsia" w:ascii="Times New Roman" w:hAnsi="Times New Roman" w:eastAsia="楷体"/>
          <w:sz w:val="28"/>
          <w:szCs w:val="28"/>
        </w:rPr>
        <w:t>上</w:t>
      </w:r>
      <w:r>
        <w:rPr>
          <w:rFonts w:ascii="Times New Roman" w:hAnsi="Times New Roman" w:eastAsia="楷体"/>
          <w:sz w:val="28"/>
          <w:szCs w:val="28"/>
        </w:rPr>
        <w:t>述的</w:t>
      </w:r>
      <w:r>
        <w:rPr>
          <w:rFonts w:hint="eastAsia" w:ascii="Times New Roman" w:hAnsi="Times New Roman" w:eastAsia="楷体"/>
          <w:sz w:val="28"/>
          <w:szCs w:val="28"/>
        </w:rPr>
        <w:t>一种激光自混合干涉系统光反馈强度因子实时测算方法</w:t>
      </w:r>
      <w:r>
        <w:rPr>
          <w:rFonts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在上述技术方案中，为了更好的运行和处理该方法，将上述方法存储至存储器，并利用处理器来执行存储的方法。需要注意的是，每个步骤的原理和效果已在上文描述，此处不再展开说明。</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根据本发明的再一个方面，提供</w:t>
      </w:r>
      <w:r>
        <w:rPr>
          <w:rFonts w:ascii="Times New Roman" w:hAnsi="Times New Roman" w:eastAsia="楷体"/>
          <w:sz w:val="28"/>
          <w:szCs w:val="28"/>
        </w:rPr>
        <w:t>一种计算机可读存储介质，存储有计算机程序，所述计算机程序被处理器执行时实现</w:t>
      </w:r>
      <w:r>
        <w:rPr>
          <w:rFonts w:hint="eastAsia" w:ascii="Times New Roman" w:hAnsi="Times New Roman" w:eastAsia="楷体"/>
          <w:sz w:val="28"/>
          <w:szCs w:val="28"/>
        </w:rPr>
        <w:t>上</w:t>
      </w:r>
      <w:r>
        <w:rPr>
          <w:rFonts w:ascii="Times New Roman" w:hAnsi="Times New Roman" w:eastAsia="楷体"/>
          <w:sz w:val="28"/>
          <w:szCs w:val="28"/>
        </w:rPr>
        <w:t>述的</w:t>
      </w:r>
      <w:r>
        <w:rPr>
          <w:rFonts w:hint="eastAsia" w:ascii="Times New Roman" w:hAnsi="Times New Roman" w:eastAsia="楷体"/>
          <w:sz w:val="28"/>
          <w:szCs w:val="28"/>
        </w:rPr>
        <w:t>一种激光自混合干涉系统光反馈强度因子实时测算方法。</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在上述技术方案中，为了更好的运行和使用该方法，将上述方法存储至计算机可读存储介质，并利用处理器来实现上述方法。需要注意的是，每个步骤的原理和效果已在上文描述，此处不再展开说明。</w:t>
      </w:r>
    </w:p>
    <w:p>
      <w:pPr>
        <w:spacing w:line="480" w:lineRule="auto"/>
        <w:jc w:val="left"/>
        <w:rPr>
          <w:rFonts w:ascii="Times New Roman" w:hAnsi="Times New Roman" w:eastAsia="楷体_GB2312"/>
          <w:b/>
          <w:kern w:val="0"/>
          <w:sz w:val="28"/>
          <w:szCs w:val="28"/>
        </w:rPr>
      </w:pPr>
      <w:r>
        <w:rPr>
          <w:rFonts w:ascii="Times New Roman" w:hAnsi="Times New Roman" w:eastAsia="楷体_GB2312"/>
          <w:b/>
          <w:kern w:val="0"/>
          <w:sz w:val="28"/>
          <w:szCs w:val="28"/>
        </w:rPr>
        <w:t>附图说明</w:t>
      </w:r>
    </w:p>
    <w:p>
      <w:pPr>
        <w:spacing w:line="480" w:lineRule="auto"/>
        <w:ind w:firstLine="560" w:firstLineChars="200"/>
        <w:rPr>
          <w:rFonts w:ascii="Times New Roman" w:hAnsi="Times New Roman" w:eastAsia="楷体"/>
          <w:sz w:val="28"/>
          <w:szCs w:val="28"/>
        </w:rPr>
      </w:pPr>
      <w:r>
        <w:rPr>
          <w:rFonts w:hint="eastAsia" w:ascii="Times New Roman" w:hAnsi="Times New Roman" w:eastAsia="楷体"/>
          <w:sz w:val="28"/>
          <w:szCs w:val="28"/>
        </w:rPr>
        <w:t>为了更清楚地说明本发明实施例或现有技术中的技术方案，下面将对实施例或现有技术描述中所需要使用的附图作简单地介绍，显而易见地，下面描述中的附图仅仅是本发明的一些实施例，对于本领域普通技术人员来讲，在不付出创造性劳动的前提下，还可以根据这些附图获得其他的附图。</w:t>
      </w:r>
    </w:p>
    <w:p>
      <w:pPr>
        <w:spacing w:line="480" w:lineRule="auto"/>
        <w:ind w:firstLine="560" w:firstLineChars="200"/>
        <w:rPr>
          <w:rFonts w:ascii="Times New Roman" w:hAnsi="Times New Roman" w:eastAsia="楷体"/>
          <w:sz w:val="28"/>
          <w:szCs w:val="28"/>
        </w:rPr>
      </w:pPr>
      <w:r>
        <w:rPr>
          <w:rFonts w:hint="eastAsia" w:ascii="Times New Roman" w:hAnsi="Times New Roman" w:eastAsia="楷体"/>
          <w:sz w:val="28"/>
          <w:szCs w:val="28"/>
        </w:rPr>
        <w:t>图1是本发明一种激光自混合干涉系统光反馈强度因子实时测算方法一实施例的流程示意图；</w:t>
      </w:r>
    </w:p>
    <w:p>
      <w:pPr>
        <w:spacing w:line="480" w:lineRule="auto"/>
        <w:ind w:firstLine="560" w:firstLineChars="200"/>
        <w:rPr>
          <w:rFonts w:ascii="Times New Roman" w:hAnsi="Times New Roman" w:eastAsia="楷体"/>
          <w:sz w:val="28"/>
          <w:szCs w:val="28"/>
        </w:rPr>
      </w:pPr>
      <w:r>
        <w:rPr>
          <w:rFonts w:hint="eastAsia" w:ascii="Times New Roman" w:hAnsi="Times New Roman" w:eastAsia="楷体"/>
          <w:sz w:val="28"/>
          <w:szCs w:val="28"/>
        </w:rPr>
        <w:t>图2是本发明一种激光自混合干涉系统光反馈强度因子实时测算方法一实施例的方法架构示意图；</w:t>
      </w:r>
    </w:p>
    <w:p>
      <w:pPr>
        <w:spacing w:line="480" w:lineRule="auto"/>
        <w:ind w:firstLine="560" w:firstLineChars="200"/>
        <w:rPr>
          <w:rFonts w:ascii="Times New Roman" w:hAnsi="Times New Roman" w:eastAsia="楷体"/>
          <w:sz w:val="28"/>
          <w:szCs w:val="28"/>
        </w:rPr>
      </w:pPr>
      <w:r>
        <w:rPr>
          <w:rFonts w:hint="eastAsia" w:ascii="Times New Roman" w:hAnsi="Times New Roman" w:eastAsia="楷体"/>
          <w:sz w:val="28"/>
          <w:szCs w:val="28"/>
        </w:rPr>
        <w:t>图</w:t>
      </w:r>
      <w:r>
        <w:rPr>
          <w:rFonts w:ascii="Times New Roman" w:hAnsi="Times New Roman" w:eastAsia="楷体"/>
          <w:sz w:val="28"/>
          <w:szCs w:val="28"/>
        </w:rPr>
        <w:t>3</w:t>
      </w:r>
      <w:r>
        <w:rPr>
          <w:rFonts w:hint="eastAsia" w:ascii="Times New Roman" w:hAnsi="Times New Roman" w:eastAsia="楷体"/>
          <w:sz w:val="28"/>
          <w:szCs w:val="28"/>
        </w:rPr>
        <w:t>是本发明一种激光自混合干涉系统光反馈强度因子实时测算方法一实施例的各反馈强度以及反馈强度不断变换的SMI信号图；</w:t>
      </w:r>
    </w:p>
    <w:p>
      <w:pPr>
        <w:spacing w:line="480" w:lineRule="auto"/>
        <w:ind w:firstLine="560" w:firstLineChars="200"/>
        <w:rPr>
          <w:rFonts w:ascii="Times New Roman" w:hAnsi="Times New Roman" w:eastAsia="楷体"/>
          <w:sz w:val="28"/>
          <w:szCs w:val="28"/>
        </w:rPr>
      </w:pPr>
      <w:r>
        <w:rPr>
          <w:rFonts w:hint="eastAsia" w:ascii="Times New Roman" w:hAnsi="Times New Roman" w:eastAsia="楷体"/>
          <w:sz w:val="28"/>
          <w:szCs w:val="28"/>
        </w:rPr>
        <w:t>图</w:t>
      </w:r>
      <w:r>
        <w:rPr>
          <w:rFonts w:ascii="Times New Roman" w:hAnsi="Times New Roman" w:eastAsia="楷体"/>
          <w:sz w:val="28"/>
          <w:szCs w:val="28"/>
        </w:rPr>
        <w:t>4</w:t>
      </w:r>
      <w:r>
        <w:rPr>
          <w:rFonts w:hint="eastAsia" w:ascii="Times New Roman" w:hAnsi="Times New Roman" w:eastAsia="楷体"/>
          <w:sz w:val="28"/>
          <w:szCs w:val="28"/>
        </w:rPr>
        <w:t>是本发明一种激光自混合干涉系统光反馈强度因子实时测算方法一实施例的各反馈强度以及反馈强度不断变换的SMI信号时频谱图；</w:t>
      </w:r>
    </w:p>
    <w:p>
      <w:pPr>
        <w:spacing w:line="480" w:lineRule="auto"/>
        <w:ind w:firstLine="560" w:firstLineChars="200"/>
        <w:rPr>
          <w:rFonts w:ascii="Times New Roman" w:hAnsi="Times New Roman" w:eastAsia="楷体"/>
          <w:sz w:val="28"/>
          <w:szCs w:val="28"/>
        </w:rPr>
      </w:pPr>
      <w:r>
        <w:rPr>
          <w:rFonts w:hint="eastAsia" w:ascii="Times New Roman" w:hAnsi="Times New Roman" w:eastAsia="楷体"/>
          <w:sz w:val="28"/>
          <w:szCs w:val="28"/>
        </w:rPr>
        <w:t>图</w:t>
      </w:r>
      <w:r>
        <w:rPr>
          <w:rFonts w:ascii="Times New Roman" w:hAnsi="Times New Roman" w:eastAsia="楷体"/>
          <w:sz w:val="28"/>
          <w:szCs w:val="28"/>
        </w:rPr>
        <w:t>5</w:t>
      </w:r>
      <w:r>
        <w:rPr>
          <w:rFonts w:hint="eastAsia" w:ascii="Times New Roman" w:hAnsi="Times New Roman" w:eastAsia="楷体"/>
          <w:sz w:val="28"/>
          <w:szCs w:val="28"/>
        </w:rPr>
        <w:t>是本发明一种激光自混合干涉系统光反馈强度因子实时测算方法一实施例的各反馈强度以及反馈强度不断变换的SMI信号时频谱图及其时频脊线提取；</w:t>
      </w:r>
    </w:p>
    <w:p>
      <w:pPr>
        <w:spacing w:line="480" w:lineRule="auto"/>
        <w:ind w:firstLine="560" w:firstLineChars="200"/>
        <w:rPr>
          <w:rFonts w:ascii="Times New Roman" w:hAnsi="Times New Roman" w:eastAsia="楷体"/>
          <w:sz w:val="28"/>
          <w:szCs w:val="28"/>
        </w:rPr>
      </w:pPr>
      <w:r>
        <w:rPr>
          <w:rFonts w:hint="eastAsia" w:ascii="Times New Roman" w:hAnsi="Times New Roman" w:eastAsia="楷体"/>
          <w:sz w:val="28"/>
          <w:szCs w:val="28"/>
        </w:rPr>
        <w:t>图</w:t>
      </w:r>
      <w:r>
        <w:rPr>
          <w:rFonts w:ascii="Times New Roman" w:hAnsi="Times New Roman" w:eastAsia="楷体"/>
          <w:sz w:val="28"/>
          <w:szCs w:val="28"/>
        </w:rPr>
        <w:t>6</w:t>
      </w:r>
      <w:r>
        <w:rPr>
          <w:rFonts w:hint="eastAsia" w:ascii="Times New Roman" w:hAnsi="Times New Roman" w:eastAsia="楷体"/>
          <w:sz w:val="28"/>
          <w:szCs w:val="28"/>
        </w:rPr>
        <w:t>是本发明一种激光自混合干涉系统光反馈强度因子实时测算方法一实施例的光反馈强度因子变换曲线以及对应时刻所测量的C值图。</w:t>
      </w:r>
    </w:p>
    <w:p>
      <w:pPr>
        <w:spacing w:line="480" w:lineRule="auto"/>
        <w:rPr>
          <w:rFonts w:ascii="Times New Roman" w:hAnsi="Times New Roman" w:eastAsia="楷体_GB2312"/>
          <w:sz w:val="28"/>
          <w:szCs w:val="28"/>
        </w:rPr>
      </w:pPr>
      <w:r>
        <w:rPr>
          <w:rFonts w:ascii="Times New Roman" w:hAnsi="Times New Roman" w:eastAsia="楷体_GB2312"/>
          <w:b/>
          <w:kern w:val="0"/>
          <w:sz w:val="28"/>
          <w:szCs w:val="28"/>
        </w:rPr>
        <w:t>具体实施方式</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下面结合附图和实施例，对本发明作进一步的详细描述。特别指出的是，以下实施例仅用于说明本发明，但不对本发明的范围进行限定。同样的，以下实施例仅为本发明的部分实施例而非全部实施例，本领域普通技术人员在没有作出创造性劳动前提下所获得的所有其它实施例，都属于本发明保护的范围。</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本发明提供</w:t>
      </w:r>
      <w:r>
        <w:rPr>
          <w:rFonts w:hint="eastAsia" w:ascii="Times New Roman" w:hAnsi="Times New Roman" w:eastAsia="楷体"/>
          <w:sz w:val="28"/>
          <w:szCs w:val="28"/>
        </w:rPr>
        <w:t>一种激光自混合干涉系统光反馈强度因子实时测算方法，能够有效解决实际测量中外部运动目标待测点和环境发生变化导致的C值波动难以进行实时准确计算的问题，实现基于自混合干涉效应高精度测量。</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实施例之一</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请参见图1，图1是本发明一种激光自混合干涉系统光反馈强度因子实时测算方法一实施例的流程示意图。需注意的是，若有实质上相同的结果，本发明的方法并不以图1所示的流程顺序为限。如图1所示，该方法包括如下步骤：</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S101：提取任意反馈强度下的自混合干涉信号中的时频脊线，并定位该时频脊线的峰值；根据峰值位置确定无光反馈干涉相位等于0时的时间节点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S10</w:t>
      </w:r>
      <w:r>
        <w:rPr>
          <w:rFonts w:ascii="Times New Roman" w:hAnsi="Times New Roman" w:eastAsia="楷体"/>
          <w:sz w:val="28"/>
          <w:szCs w:val="28"/>
        </w:rPr>
        <w:t>2</w:t>
      </w:r>
      <w:r>
        <w:rPr>
          <w:rFonts w:hint="eastAsia" w:ascii="Times New Roman" w:hAnsi="Times New Roman" w:eastAsia="楷体"/>
          <w:sz w:val="28"/>
          <w:szCs w:val="28"/>
        </w:rPr>
        <w:t>：对该信号进行相位解卷得光反馈干涉相位，根据该时间节点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从该光反馈干涉相位定位时间节点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下的相位值，根据该相位值求解光反馈强度因子。</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在本实施例中，</w:t>
      </w:r>
      <w:r>
        <w:rPr>
          <w:rFonts w:hint="eastAsia" w:hAnsi="Cambria Math" w:eastAsia="楷体"/>
          <w:sz w:val="28"/>
          <w:szCs w:val="28"/>
        </w:rPr>
        <w:t>自混合信号的主频，即时频谱中的时频脊线，本质上表达的是自混合信号的瞬时频率，当外部振动目标为简谐运动或阻尼简谐运动，</w:t>
      </w:r>
      <w:r>
        <w:rPr>
          <w:rFonts w:hint="eastAsia" w:ascii="Times New Roman" w:hAnsi="Times New Roman" w:eastAsia="楷体"/>
          <w:sz w:val="28"/>
          <w:szCs w:val="28"/>
        </w:rPr>
        <w:t>速度达到周期内最大值时，瞬时频率达到最大值，此时时频脊线取得局部极值，也即</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(t)</m:t>
        </m:r>
        <m:r>
          <m:rPr>
            <m:sty m:val="p"/>
          </m:rPr>
          <w:rPr>
            <w:rFonts w:ascii="Cambria Math" w:hAnsi="Cambria Math" w:eastAsia="楷体"/>
            <w:sz w:val="28"/>
            <w:szCs w:val="28"/>
          </w:rPr>
          <m:t>=0</m:t>
        </m:r>
      </m:oMath>
      <w:r>
        <w:rPr>
          <w:rFonts w:hint="eastAsia" w:ascii="Times New Roman" w:hAnsi="Times New Roman" w:eastAsia="楷体"/>
          <w:sz w:val="28"/>
          <w:szCs w:val="28"/>
        </w:rPr>
        <w:t>的时刻</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。然后通过相位解卷求得该时刻对应的</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oMath>
      <w:r>
        <w:rPr>
          <w:rFonts w:hint="eastAsia" w:ascii="Times New Roman" w:hAnsi="Times New Roman" w:eastAsia="楷体"/>
          <w:sz w:val="28"/>
          <w:szCs w:val="28"/>
        </w:rPr>
        <w:t>，最后通过相位方程即可解得随振动周期变化的</w:t>
      </w:r>
      <w:r>
        <w:rPr>
          <w:rFonts w:hint="eastAsia" w:ascii="Times New Roman" w:hAnsi="Times New Roman" w:eastAsia="楷体"/>
          <w:i/>
          <w:iCs/>
          <w:sz w:val="28"/>
          <w:szCs w:val="28"/>
        </w:rPr>
        <w:t>C</w:t>
      </w:r>
      <w:r>
        <w:rPr>
          <w:rFonts w:hint="eastAsia" w:ascii="Times New Roman" w:hAnsi="Times New Roman" w:eastAsia="楷体"/>
          <w:sz w:val="28"/>
          <w:szCs w:val="28"/>
        </w:rPr>
        <w:t>值。</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本实施例中，提取任意反馈强度下的自混合干涉信号中的时频脊线，具体地：对自混合干涉信号进行时频域变换得到数值矩阵，并提取信号时频脊线。对任意反馈强度下的自混合干涉信号使用时频域变换，将信号的时域特征变换成时频域特征，以反应出不同时刻下信号频谱随着时间的变化。</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在本实施例中，所述时频域变换方式包括但不限于：短时傅里叶变换。其中对于信号进行时频域变换时，不限于采用何种手段，例如短时傅里叶变换和连续小波变换等。</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在本实施例中， 定位该时频脊线的峰值，具体地：利用局部最值定位时频脊线峰值，得到无光反馈干涉相位等于0时的时间节点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。由于信号时频脊线直接体现了频率变化随时间变化的趋势，当信号时频脊线中某时间点满足如下关系：</w:t>
      </w:r>
    </w:p>
    <w:p>
      <w:pPr>
        <w:spacing w:line="480" w:lineRule="auto"/>
        <w:ind w:firstLine="560" w:firstLineChars="200"/>
        <w:jc w:val="left"/>
        <w:rPr>
          <w:rFonts w:ascii="Times New Roman" w:hAnsi="Times New Roman" w:eastAsia="楷体"/>
          <w:i/>
          <w:iCs/>
          <w:sz w:val="28"/>
          <w:szCs w:val="28"/>
        </w:rPr>
      </w:pPr>
      <m:oMathPara>
        <m:oMath>
          <m:r>
            <m:rPr/>
            <w:rPr>
              <w:rFonts w:ascii="Cambria Math" w:hAnsi="Cambria Math" w:eastAsia="楷体"/>
              <w:sz w:val="28"/>
              <w:szCs w:val="28"/>
            </w:rPr>
            <m:t>RL(</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,ω)&gt;RL(</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i−1</m:t>
              </m:r>
              <m:ctrlPr>
                <w:rPr>
                  <w:rFonts w:ascii="Cambria Math" w:hAnsi="Cambria Math" w:eastAsia="楷体"/>
                  <w:i/>
                  <w:iCs/>
                  <w:sz w:val="28"/>
                  <w:szCs w:val="28"/>
                </w:rPr>
              </m:ctrlPr>
            </m:sub>
          </m:sSub>
          <m:r>
            <m:rPr/>
            <w:rPr>
              <w:rFonts w:ascii="Cambria Math" w:hAnsi="Cambria Math" w:eastAsia="楷体"/>
              <w:sz w:val="28"/>
              <w:szCs w:val="28"/>
            </w:rPr>
            <m:t>,ω) &amp;&amp; RL(</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,ω)&gt;RL(</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i+1</m:t>
              </m:r>
              <m:ctrlPr>
                <w:rPr>
                  <w:rFonts w:ascii="Cambria Math" w:hAnsi="Cambria Math" w:eastAsia="楷体"/>
                  <w:i/>
                  <w:iCs/>
                  <w:sz w:val="28"/>
                  <w:szCs w:val="28"/>
                </w:rPr>
              </m:ctrlPr>
            </m:sub>
          </m:sSub>
          <m:r>
            <m:rPr/>
            <w:rPr>
              <w:rFonts w:ascii="Cambria Math" w:hAnsi="Cambria Math" w:eastAsia="楷体"/>
              <w:sz w:val="28"/>
              <w:szCs w:val="28"/>
            </w:rPr>
            <m:t xml:space="preserve">,ω)  </m:t>
          </m:r>
        </m:oMath>
      </m:oMathPara>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表示在当前时刻，振动信号在该振动周期内速度达到最大值，也即为当前运动目标的平衡位置。</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在本实施例中，对该信号进行相位解卷得光反馈干涉相位，根据该时间节点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从该光反馈干涉相位定位时间节点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下的相位值，根据该相位值求解光反馈强度因子，具体地：将</w:t>
      </w:r>
      <m:oMath>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oMath>
      <w:r>
        <w:rPr>
          <w:rFonts w:hint="eastAsia" w:ascii="Times New Roman" w:hAnsi="Times New Roman" w:eastAsia="楷体"/>
          <w:iCs/>
          <w:sz w:val="28"/>
          <w:szCs w:val="28"/>
        </w:rPr>
        <w:t>代入</w:t>
      </w:r>
      <w:r>
        <w:rPr>
          <w:rFonts w:hint="eastAsia" w:ascii="Times New Roman" w:hAnsi="Times New Roman" w:eastAsia="楷体"/>
          <w:sz w:val="28"/>
          <w:szCs w:val="28"/>
        </w:rPr>
        <w:t>光反馈干涉相位计算得到</w:t>
      </w:r>
      <m:oMath>
        <m:sSub>
          <m:sSubPr>
            <m:ctrlPr>
              <w:rPr>
                <w:rFonts w:ascii="Cambria Math" w:hAnsi="Cambria Math" w:eastAsia="楷体"/>
                <w:sz w:val="28"/>
                <w:szCs w:val="28"/>
              </w:rPr>
            </m:ctrlPr>
          </m:sSubPr>
          <m:e>
            <m:r>
              <m:rPr>
                <m:sty m:val="p"/>
              </m:rPr>
              <w:rPr>
                <w:rFonts w:ascii="Cambria Math" w:hAnsi="Cambria Math" w:eastAsia="楷体"/>
                <w:sz w:val="28"/>
                <w:szCs w:val="28"/>
              </w:rPr>
              <m:t>φ</m:t>
            </m:r>
            <m:ctrlPr>
              <w:rPr>
                <w:rFonts w:ascii="Cambria Math" w:hAnsi="Cambria Math" w:eastAsia="楷体"/>
                <w:sz w:val="28"/>
                <w:szCs w:val="28"/>
              </w:rPr>
            </m:ctrlPr>
          </m:e>
          <m:sub>
            <m:r>
              <m:rPr>
                <m:sty m:val="p"/>
              </m:rPr>
              <w:rPr>
                <w:rFonts w:hint="eastAsia" w:ascii="Cambria Math" w:hAnsi="Cambria Math" w:eastAsia="楷体"/>
                <w:sz w:val="28"/>
                <w:szCs w:val="28"/>
              </w:rPr>
              <m:t>F</m:t>
            </m:r>
            <m:ctrlPr>
              <w:rPr>
                <w:rFonts w:ascii="Cambria Math" w:hAnsi="Cambria Math" w:eastAsia="楷体"/>
                <w:sz w:val="28"/>
                <w:szCs w:val="28"/>
              </w:rPr>
            </m:ctrlPr>
          </m:sub>
        </m:sSub>
        <m:r>
          <m:rPr>
            <m:sty m:val="p"/>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m:sty m:val="p"/>
          </m:rPr>
          <w:rPr>
            <w:rFonts w:ascii="Cambria Math" w:hAnsi="Cambria Math" w:eastAsia="楷体"/>
            <w:sz w:val="28"/>
            <w:szCs w:val="28"/>
          </w:rPr>
          <m:t>)</m:t>
        </m:r>
      </m:oMath>
      <w:r>
        <w:rPr>
          <w:rFonts w:hint="eastAsia" w:ascii="Times New Roman" w:hAnsi="Times New Roman" w:eastAsia="楷体"/>
          <w:sz w:val="28"/>
          <w:szCs w:val="28"/>
        </w:rPr>
        <w:t>值；然后根据相位方程解得随振动周期变化的</w:t>
      </w:r>
      <w:r>
        <w:rPr>
          <w:rFonts w:hint="eastAsia" w:ascii="Times New Roman" w:hAnsi="Times New Roman" w:eastAsia="楷体"/>
          <w:i/>
          <w:iCs/>
          <w:sz w:val="28"/>
          <w:szCs w:val="28"/>
        </w:rPr>
        <w:t>C</w:t>
      </w:r>
      <w:r>
        <w:rPr>
          <w:rFonts w:hint="eastAsia" w:ascii="Times New Roman" w:hAnsi="Times New Roman" w:eastAsia="楷体"/>
          <w:sz w:val="28"/>
          <w:szCs w:val="28"/>
        </w:rPr>
        <w:t>值</w:t>
      </w:r>
    </w:p>
    <w:p>
      <w:pPr>
        <w:spacing w:line="480" w:lineRule="auto"/>
        <w:ind w:firstLine="560" w:firstLineChars="200"/>
        <w:jc w:val="left"/>
        <w:rPr>
          <w:rFonts w:ascii="Times New Roman" w:hAnsi="Times New Roman" w:eastAsia="楷体"/>
          <w:sz w:val="28"/>
          <w:szCs w:val="28"/>
        </w:rPr>
      </w:pPr>
      <m:oMathPara>
        <m:oMath>
          <m:r>
            <m:rPr/>
            <w:rPr>
              <w:rFonts w:ascii="Cambria Math" w:hAnsi="Cambria Math" w:eastAsia="楷体"/>
              <w:sz w:val="28"/>
              <w:szCs w:val="28"/>
            </w:rPr>
            <m:t>C=|</m:t>
          </m:r>
          <m:f>
            <m:fPr>
              <m:ctrlPr>
                <w:rPr>
                  <w:rFonts w:ascii="Cambria Math" w:hAnsi="Cambria Math" w:eastAsia="楷体"/>
                  <w:i/>
                  <w:iCs/>
                  <w:sz w:val="28"/>
                  <w:szCs w:val="28"/>
                </w:rPr>
              </m:ctrlPr>
            </m:fPr>
            <m:num>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ctrlPr>
                <w:rPr>
                  <w:rFonts w:ascii="Cambria Math" w:hAnsi="Cambria Math" w:eastAsia="楷体"/>
                  <w:i/>
                  <w:iCs/>
                  <w:sz w:val="28"/>
                  <w:szCs w:val="28"/>
                </w:rPr>
              </m:ctrlPr>
            </m:num>
            <m:den>
              <m:r>
                <m:rPr>
                  <m:sty m:val="p"/>
                </m:rPr>
                <w:rPr>
                  <w:rFonts w:ascii="Cambria Math" w:hAnsi="Cambria Math" w:eastAsia="楷体"/>
                  <w:sz w:val="28"/>
                  <w:szCs w:val="28"/>
                </w:rPr>
                <m:t>sin</m:t>
              </m:r>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r>
                <m:rPr>
                  <m:sty m:val="p"/>
                </m:rPr>
                <w:rPr>
                  <w:rFonts w:ascii="Cambria Math" w:hAnsi="Cambria Math" w:eastAsia="楷体"/>
                  <w:sz w:val="28"/>
                  <w:szCs w:val="28"/>
                </w:rPr>
                <m:t>arctan</m:t>
              </m:r>
              <m:r>
                <m:rPr/>
                <w:rPr>
                  <w:rFonts w:ascii="Cambria Math" w:hAnsi="Cambria Math" w:eastAsia="楷体"/>
                  <w:sz w:val="28"/>
                  <w:szCs w:val="28"/>
                </w:rPr>
                <m:t>α)</m:t>
              </m:r>
              <m:ctrlPr>
                <w:rPr>
                  <w:rFonts w:ascii="Cambria Math" w:hAnsi="Cambria Math" w:eastAsia="楷体"/>
                  <w:i/>
                  <w:iCs/>
                  <w:sz w:val="28"/>
                  <w:szCs w:val="28"/>
                </w:rPr>
              </m:ctrlPr>
            </m:den>
          </m:f>
          <m:r>
            <m:rPr/>
            <w:rPr>
              <w:rFonts w:ascii="Cambria Math" w:hAnsi="Cambria Math" w:eastAsia="楷体"/>
              <w:sz w:val="28"/>
              <w:szCs w:val="28"/>
            </w:rPr>
            <m:t>|</m:t>
          </m:r>
        </m:oMath>
      </m:oMathPara>
    </w:p>
    <w:p>
      <w:pPr>
        <w:spacing w:line="480" w:lineRule="auto"/>
        <w:jc w:val="left"/>
        <w:rPr>
          <w:rFonts w:ascii="Times New Roman" w:hAnsi="Times New Roman" w:eastAsia="楷体"/>
          <w:sz w:val="28"/>
          <w:szCs w:val="28"/>
        </w:rPr>
      </w:pPr>
      <w:r>
        <w:rPr>
          <w:rFonts w:hint="eastAsia" w:ascii="Times New Roman" w:hAnsi="Times New Roman" w:eastAsia="楷体"/>
          <w:sz w:val="28"/>
          <w:szCs w:val="28"/>
        </w:rPr>
        <w:t>式中，</w:t>
      </w:r>
      <m:oMath>
        <m:r>
          <m:rPr/>
          <w:rPr>
            <w:rFonts w:ascii="Cambria Math" w:hAnsi="Cambria Math" w:eastAsia="楷体"/>
            <w:sz w:val="28"/>
            <w:szCs w:val="28"/>
          </w:rPr>
          <m:t>α</m:t>
        </m:r>
      </m:oMath>
      <w:r>
        <w:rPr>
          <w:rFonts w:hint="eastAsia" w:ascii="Times New Roman" w:hAnsi="Times New Roman" w:eastAsia="楷体"/>
          <w:sz w:val="28"/>
          <w:szCs w:val="28"/>
        </w:rPr>
        <w:t>为激光器固有参数。对于振动周期内的平衡位置，其对应时刻的激光自混合相位方程被改写为：</w:t>
      </w:r>
    </w:p>
    <w:p>
      <w:pPr>
        <w:spacing w:line="480" w:lineRule="auto"/>
        <w:jc w:val="left"/>
        <w:rPr>
          <w:rFonts w:ascii="Times New Roman" w:hAnsi="Times New Roman" w:eastAsia="楷体"/>
          <w:sz w:val="28"/>
          <w:szCs w:val="28"/>
        </w:rPr>
      </w:pPr>
      <m:oMathPara>
        <m:oMath>
          <m:sSub>
            <m:sSubPr>
              <m:ctrlPr>
                <w:rPr>
                  <w:rFonts w:ascii="Cambria Math" w:hAnsi="Cambria Math" w:eastAsia="楷体"/>
                  <w:i/>
                  <w:iCs/>
                  <w:sz w:val="28"/>
                  <w:szCs w:val="28"/>
                </w:rPr>
              </m:ctrlPr>
            </m:sSubPr>
            <m:e>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)−C∙</m:t>
          </m:r>
          <m:r>
            <m:rPr>
              <m:sty m:val="p"/>
            </m:rPr>
            <w:rPr>
              <w:rFonts w:ascii="Cambria Math" w:hAnsi="Cambria Math" w:eastAsia="楷体"/>
              <w:sz w:val="28"/>
              <w:szCs w:val="28"/>
            </w:rPr>
            <m:t>sin</m:t>
          </m:r>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r>
            <m:rPr>
              <m:sty m:val="p"/>
            </m:rPr>
            <w:rPr>
              <w:rFonts w:ascii="Cambria Math" w:hAnsi="Cambria Math" w:eastAsia="楷体"/>
              <w:sz w:val="28"/>
              <w:szCs w:val="28"/>
            </w:rPr>
            <m:t>arctan</m:t>
          </m:r>
          <m:r>
            <m:rPr/>
            <w:rPr>
              <w:rFonts w:ascii="Cambria Math" w:hAnsi="Cambria Math" w:eastAsia="楷体"/>
              <w:sz w:val="28"/>
              <w:szCs w:val="28"/>
            </w:rPr>
            <m:t>α)</m:t>
          </m:r>
        </m:oMath>
      </m:oMathPara>
    </w:p>
    <w:p>
      <w:pPr>
        <w:spacing w:line="480" w:lineRule="auto"/>
        <w:ind w:firstLine="560" w:firstLineChars="200"/>
        <w:jc w:val="left"/>
        <w:rPr>
          <w:rFonts w:ascii="Times New Roman" w:hAnsi="Times New Roman" w:eastAsia="楷体"/>
          <w:sz w:val="28"/>
          <w:szCs w:val="28"/>
        </w:rPr>
      </w:pP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oMath>
      <w:r>
        <w:rPr>
          <w:rFonts w:hint="eastAsia" w:ascii="Times New Roman" w:hAnsi="Times New Roman" w:eastAsia="楷体"/>
          <w:sz w:val="28"/>
          <w:szCs w:val="28"/>
        </w:rPr>
        <w:t>在振动平衡位置上数值为零，而</w:t>
      </w:r>
      <m:oMath>
        <m:r>
          <m:rPr>
            <m:sty m:val="p"/>
          </m:rPr>
          <w:rPr>
            <w:rFonts w:ascii="Cambria Math" w:hAnsi="Cambria Math" w:eastAsia="楷体"/>
            <w:sz w:val="28"/>
            <w:szCs w:val="28"/>
          </w:rPr>
          <m:t>α</m:t>
        </m:r>
      </m:oMath>
      <w:r>
        <w:rPr>
          <w:rFonts w:hint="eastAsia" w:ascii="Times New Roman" w:hAnsi="Times New Roman" w:eastAsia="楷体"/>
          <w:sz w:val="28"/>
          <w:szCs w:val="28"/>
        </w:rPr>
        <w:t>为激光器固有参数，</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oMath>
      <w:r>
        <w:rPr>
          <w:rFonts w:hint="eastAsia" w:ascii="Times New Roman" w:hAnsi="Times New Roman" w:eastAsia="楷体"/>
          <w:sz w:val="28"/>
          <w:szCs w:val="28"/>
        </w:rPr>
        <w:t>为对应时刻光反馈干涉相位值，令</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1</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 xml:space="preserve">) = </m:t>
        </m:r>
        <m:r>
          <m:rPr>
            <m:sty m:val="p"/>
          </m:rPr>
          <w:rPr>
            <w:rFonts w:ascii="Cambria Math" w:hAnsi="Cambria Math" w:eastAsia="楷体"/>
            <w:sz w:val="28"/>
            <w:szCs w:val="28"/>
          </w:rPr>
          <m:t>sin</m:t>
        </m:r>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r>
          <m:rPr>
            <m:sty m:val="p"/>
          </m:rPr>
          <w:rPr>
            <w:rFonts w:ascii="Cambria Math" w:hAnsi="Cambria Math" w:eastAsia="楷体"/>
            <w:sz w:val="28"/>
            <w:szCs w:val="28"/>
          </w:rPr>
          <m:t>arctan</m:t>
        </m:r>
        <m:r>
          <m:rPr/>
          <w:rPr>
            <w:rFonts w:ascii="Cambria Math" w:hAnsi="Cambria Math" w:eastAsia="楷体"/>
            <w:sz w:val="28"/>
            <w:szCs w:val="28"/>
          </w:rPr>
          <m:t>α)</m:t>
        </m:r>
      </m:oMath>
      <w:r>
        <w:rPr>
          <w:rFonts w:hint="eastAsia" w:ascii="Times New Roman" w:hAnsi="Times New Roman" w:eastAsia="楷体"/>
          <w:sz w:val="28"/>
          <w:szCs w:val="28"/>
        </w:rPr>
        <w:t>，光反馈强度因子可以由下式求得：</w:t>
      </w:r>
    </w:p>
    <w:p>
      <w:pPr>
        <w:spacing w:line="480" w:lineRule="auto"/>
        <w:jc w:val="left"/>
        <w:rPr>
          <w:rFonts w:ascii="Times New Roman" w:hAnsi="Times New Roman" w:eastAsia="楷体"/>
          <w:sz w:val="28"/>
          <w:szCs w:val="28"/>
        </w:rPr>
      </w:pPr>
      <m:oMathPara>
        <m:oMath>
          <m:r>
            <m:rPr/>
            <w:rPr>
              <w:rFonts w:ascii="Cambria Math" w:hAnsi="Cambria Math" w:eastAsia="楷体"/>
              <w:sz w:val="28"/>
              <w:szCs w:val="28"/>
            </w:rPr>
            <m:t>C=|</m:t>
          </m:r>
          <m:f>
            <m:fPr>
              <m:ctrlPr>
                <w:rPr>
                  <w:rFonts w:ascii="Cambria Math" w:hAnsi="Cambria Math" w:eastAsia="楷体"/>
                  <w:i/>
                  <w:iCs/>
                  <w:sz w:val="28"/>
                  <w:szCs w:val="28"/>
                </w:rPr>
              </m:ctrlPr>
            </m:fPr>
            <m:num>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ctrlPr>
                <w:rPr>
                  <w:rFonts w:ascii="Cambria Math" w:hAnsi="Cambria Math" w:eastAsia="楷体"/>
                  <w:i/>
                  <w:iCs/>
                  <w:sz w:val="28"/>
                  <w:szCs w:val="28"/>
                </w:rPr>
              </m:ctrlPr>
            </m:num>
            <m:den>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1</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ctrlPr>
                <w:rPr>
                  <w:rFonts w:ascii="Cambria Math" w:hAnsi="Cambria Math" w:eastAsia="楷体"/>
                  <w:i/>
                  <w:iCs/>
                  <w:sz w:val="28"/>
                  <w:szCs w:val="28"/>
                </w:rPr>
              </m:ctrlPr>
            </m:den>
          </m:f>
          <m:r>
            <m:rPr/>
            <w:rPr>
              <w:rFonts w:ascii="Cambria Math" w:hAnsi="Cambria Math" w:eastAsia="楷体"/>
              <w:sz w:val="28"/>
              <w:szCs w:val="28"/>
            </w:rPr>
            <m:t>|</m:t>
          </m:r>
        </m:oMath>
      </m:oMathPara>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为了进一步解释说明本发明原理，接下来将以一具体例进行解释说明：</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本发明实施例提供了一种</w:t>
      </w:r>
      <w:r>
        <w:rPr>
          <w:rFonts w:hint="eastAsia" w:ascii="Times New Roman" w:hAnsi="Times New Roman" w:eastAsia="楷体"/>
          <w:sz w:val="28"/>
          <w:szCs w:val="28"/>
        </w:rPr>
        <w:t>激光自混合干涉系统光反馈强度因子实时测算方法，</w:t>
      </w:r>
      <w:r>
        <w:rPr>
          <w:rFonts w:ascii="Times New Roman" w:hAnsi="Times New Roman" w:eastAsia="楷体"/>
          <w:sz w:val="28"/>
          <w:szCs w:val="28"/>
        </w:rPr>
        <w:t>参见图2</w:t>
      </w:r>
      <w:r>
        <w:rPr>
          <w:rFonts w:hint="eastAsia" w:ascii="Times New Roman" w:hAnsi="Times New Roman" w:eastAsia="楷体"/>
          <w:sz w:val="28"/>
          <w:szCs w:val="28"/>
        </w:rPr>
        <w:t>，</w:t>
      </w:r>
      <w:r>
        <w:rPr>
          <w:rFonts w:ascii="Times New Roman" w:hAnsi="Times New Roman" w:eastAsia="楷体"/>
          <w:sz w:val="28"/>
          <w:szCs w:val="28"/>
        </w:rPr>
        <w:t>该方法</w:t>
      </w:r>
      <w:r>
        <w:rPr>
          <w:rFonts w:hint="eastAsia" w:ascii="Times New Roman" w:hAnsi="Times New Roman" w:eastAsia="楷体"/>
          <w:sz w:val="28"/>
          <w:szCs w:val="28"/>
        </w:rPr>
        <w:t>定位时频脊线中的特征时刻，求解与</w:t>
      </w:r>
      <m:oMath>
        <m:sSub>
          <m:sSubPr>
            <m:ctrlPr>
              <w:rPr>
                <w:rFonts w:ascii="Cambria Math" w:hAnsi="Cambria Math" w:eastAsia="楷体"/>
                <w:sz w:val="28"/>
                <w:szCs w:val="28"/>
              </w:rPr>
            </m:ctrlPr>
          </m:sSubPr>
          <m:e>
            <m:r>
              <m:rPr>
                <m:sty m:val="p"/>
              </m:rPr>
              <w:rPr>
                <w:rFonts w:ascii="Cambria Math" w:hAnsi="Cambria Math" w:eastAsia="楷体"/>
                <w:sz w:val="28"/>
                <w:szCs w:val="28"/>
              </w:rPr>
              <m:t>φ</m:t>
            </m:r>
            <m:ctrlPr>
              <w:rPr>
                <w:rFonts w:ascii="Cambria Math" w:hAnsi="Cambria Math" w:eastAsia="楷体"/>
                <w:sz w:val="28"/>
                <w:szCs w:val="28"/>
              </w:rPr>
            </m:ctrlPr>
          </m:e>
          <m:sub>
            <m:r>
              <m:rPr>
                <m:sty m:val="p"/>
              </m:rPr>
              <w:rPr>
                <w:rFonts w:ascii="Cambria Math" w:hAnsi="Cambria Math" w:eastAsia="楷体"/>
                <w:sz w:val="28"/>
                <w:szCs w:val="28"/>
              </w:rPr>
              <m:t>0</m:t>
            </m:r>
            <m:ctrlPr>
              <w:rPr>
                <w:rFonts w:ascii="Cambria Math" w:hAnsi="Cambria Math" w:eastAsia="楷体"/>
                <w:sz w:val="28"/>
                <w:szCs w:val="28"/>
              </w:rPr>
            </m:ctrlPr>
          </m:sub>
        </m:sSub>
      </m:oMath>
      <w:r>
        <w:rPr>
          <w:rFonts w:hint="eastAsia" w:ascii="Times New Roman" w:hAnsi="Times New Roman" w:eastAsia="楷体"/>
          <w:sz w:val="28"/>
          <w:szCs w:val="28"/>
        </w:rPr>
        <w:t>无关的相位方程并解得</w:t>
      </w:r>
      <w:r>
        <w:rPr>
          <w:rFonts w:hint="eastAsia" w:ascii="Times New Roman" w:hAnsi="Times New Roman" w:eastAsia="楷体"/>
          <w:i/>
          <w:sz w:val="28"/>
          <w:szCs w:val="28"/>
        </w:rPr>
        <w:t>C</w:t>
      </w:r>
      <w:r>
        <w:rPr>
          <w:rFonts w:hint="eastAsia" w:ascii="Times New Roman" w:hAnsi="Times New Roman" w:eastAsia="楷体"/>
          <w:sz w:val="28"/>
          <w:szCs w:val="28"/>
        </w:rPr>
        <w:t>值的过程具体</w:t>
      </w:r>
      <w:r>
        <w:rPr>
          <w:rFonts w:ascii="Times New Roman" w:hAnsi="Times New Roman" w:eastAsia="楷体"/>
          <w:sz w:val="28"/>
          <w:szCs w:val="28"/>
        </w:rPr>
        <w:t>包括以下步骤：</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第一步：</w:t>
      </w:r>
      <w:r>
        <w:rPr>
          <w:rFonts w:hint="eastAsia" w:ascii="Times New Roman" w:hAnsi="Times New Roman" w:eastAsia="楷体"/>
          <w:sz w:val="28"/>
          <w:szCs w:val="28"/>
        </w:rPr>
        <w:t>对信号进行相位解卷得到光反馈干涉相位；</w:t>
      </w:r>
      <w:r>
        <w:rPr>
          <w:rFonts w:ascii="Times New Roman" w:hAnsi="Times New Roman" w:eastAsia="楷体"/>
          <w:sz w:val="28"/>
          <w:szCs w:val="28"/>
        </w:rPr>
        <w:t xml:space="preserve"> </w:t>
      </w:r>
      <w:r>
        <w:rPr>
          <w:rFonts w:hint="eastAsia" w:ascii="Times New Roman" w:hAnsi="Times New Roman" w:eastAsia="楷体"/>
          <w:sz w:val="28"/>
          <w:szCs w:val="28"/>
        </w:rPr>
        <w:t>在激光自混合干涉系统中，信号输出功率可以由如下功率方程表示</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79"/>
        <w:gridCol w:w="4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879" w:type="dxa"/>
          </w:tcPr>
          <w:p>
            <w:pPr>
              <w:spacing w:line="480" w:lineRule="auto"/>
              <w:jc w:val="left"/>
              <w:rPr>
                <w:rFonts w:ascii="Times New Roman" w:hAnsi="Times New Roman" w:eastAsia="楷体"/>
                <w:i/>
                <w:iCs/>
                <w:sz w:val="28"/>
                <w:szCs w:val="28"/>
              </w:rPr>
            </w:pPr>
            <m:oMathPara>
              <m:oMathParaPr>
                <m:jc m:val="left"/>
              </m:oMathParaPr>
              <m:oMath>
                <m:r>
                  <m:rPr/>
                  <w:rPr>
                    <w:rFonts w:ascii="Cambria Math" w:hAnsi="Cambria Math" w:eastAsia="楷体"/>
                    <w:sz w:val="28"/>
                    <w:szCs w:val="28"/>
                  </w:rPr>
                  <m:t>P(t)=</m:t>
                </m:r>
                <m:sSub>
                  <m:sSubPr>
                    <m:ctrlPr>
                      <w:rPr>
                        <w:rFonts w:ascii="Cambria Math" w:hAnsi="Cambria Math" w:eastAsia="楷体"/>
                        <w:i/>
                        <w:iCs/>
                        <w:sz w:val="28"/>
                        <w:szCs w:val="28"/>
                      </w:rPr>
                    </m:ctrlPr>
                  </m:sSubPr>
                  <m:e>
                    <m:r>
                      <m:rPr/>
                      <w:rPr>
                        <w:rFonts w:ascii="Cambria Math" w:hAnsi="Cambria Math" w:eastAsia="楷体"/>
                        <w:sz w:val="28"/>
                        <w:szCs w:val="28"/>
                      </w:rPr>
                      <m:t>P</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(t)</m:t>
                </m:r>
                <m:r>
                  <m:rPr>
                    <m:sty m:val="p"/>
                  </m:rPr>
                  <w:rPr>
                    <w:rFonts w:ascii="Cambria Math" w:hAnsi="Cambria Math" w:eastAsia="楷体"/>
                    <w:sz w:val="28"/>
                    <w:szCs w:val="28"/>
                  </w:rPr>
                  <m:t>cos</m:t>
                </m:r>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d>
                  <m:dPr>
                    <m:begChr m:val=""/>
                    <m:ctrlPr>
                      <w:rPr>
                        <w:rFonts w:ascii="Cambria Math" w:hAnsi="Cambria Math" w:eastAsia="楷体"/>
                        <w:i/>
                        <w:iCs/>
                        <w:sz w:val="28"/>
                        <w:szCs w:val="28"/>
                      </w:rPr>
                    </m:ctrlPr>
                  </m:dPr>
                  <m:e>
                    <m:r>
                      <m:rPr/>
                      <w:rPr>
                        <w:rFonts w:ascii="Cambria Math" w:hAnsi="Cambria Math" w:eastAsia="楷体"/>
                        <w:sz w:val="28"/>
                        <w:szCs w:val="28"/>
                      </w:rPr>
                      <m:t xml:space="preserve"> </m:t>
                    </m:r>
                    <m:ctrlPr>
                      <w:rPr>
                        <w:rFonts w:ascii="Cambria Math" w:hAnsi="Cambria Math" w:eastAsia="楷体"/>
                        <w:i/>
                        <w:iCs/>
                        <w:sz w:val="28"/>
                        <w:szCs w:val="28"/>
                      </w:rPr>
                    </m:ctrlPr>
                  </m:e>
                </m:d>
              </m:oMath>
            </m:oMathPara>
          </w:p>
        </w:tc>
        <w:tc>
          <w:tcPr>
            <w:tcW w:w="4879" w:type="dxa"/>
          </w:tcPr>
          <w:p>
            <w:pPr>
              <w:spacing w:line="480" w:lineRule="auto"/>
              <w:jc w:val="right"/>
              <w:rPr>
                <w:rFonts w:ascii="Times New Roman" w:hAnsi="Times New Roman" w:eastAsia="楷体"/>
                <w:i/>
                <w:iCs/>
                <w:sz w:val="28"/>
                <w:szCs w:val="28"/>
              </w:rPr>
            </w:pPr>
            <w:r>
              <w:rPr>
                <w:rFonts w:hint="eastAsia" w:ascii="Times New Roman" w:hAnsi="Times New Roman" w:eastAsia="楷体"/>
                <w:sz w:val="28"/>
                <w:szCs w:val="28"/>
              </w:rPr>
              <w:t>(</w:t>
            </w:r>
            <w:r>
              <w:rPr>
                <w:rFonts w:ascii="Times New Roman" w:hAnsi="Times New Roman" w:eastAsia="楷体"/>
                <w:sz w:val="28"/>
                <w:szCs w:val="28"/>
              </w:rPr>
              <w:t>1)</w:t>
            </w:r>
          </w:p>
        </w:tc>
      </w:tr>
    </w:tbl>
    <w:p>
      <w:pPr>
        <w:spacing w:line="480" w:lineRule="auto"/>
        <w:ind w:firstLine="560" w:firstLineChars="200"/>
        <w:jc w:val="left"/>
        <w:rPr>
          <w:rFonts w:ascii="Times New Roman" w:hAnsi="Times New Roman" w:eastAsia="楷体"/>
          <w:iCs/>
          <w:sz w:val="28"/>
          <w:szCs w:val="28"/>
        </w:rPr>
      </w:pP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oMath>
      <w:r>
        <w:rPr>
          <w:rFonts w:hint="eastAsia" w:ascii="Times New Roman" w:hAnsi="Times New Roman" w:eastAsia="楷体"/>
          <w:sz w:val="28"/>
          <w:szCs w:val="28"/>
        </w:rPr>
        <w:t>为存在光反馈干涉的信号相位，</w:t>
      </w:r>
      <m:oMath>
        <m:sSub>
          <m:sSubPr>
            <m:ctrlPr>
              <w:rPr>
                <w:rFonts w:ascii="Cambria Math" w:hAnsi="Cambria Math" w:eastAsia="楷体"/>
                <w:i/>
                <w:iCs/>
                <w:sz w:val="28"/>
                <w:szCs w:val="28"/>
              </w:rPr>
            </m:ctrlPr>
          </m:sSubPr>
          <m:e>
            <m:r>
              <m:rPr/>
              <w:rPr>
                <w:rFonts w:ascii="Cambria Math" w:hAnsi="Cambria Math" w:eastAsia="楷体"/>
                <w:sz w:val="28"/>
                <w:szCs w:val="28"/>
              </w:rPr>
              <m:t>P</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(t)</m:t>
        </m:r>
      </m:oMath>
      <w:r>
        <w:rPr>
          <w:rFonts w:hint="eastAsia" w:ascii="Times New Roman" w:hAnsi="Times New Roman" w:eastAsia="楷体"/>
          <w:sz w:val="28"/>
          <w:szCs w:val="28"/>
        </w:rPr>
        <w:t>为无光反馈功率，</w:t>
      </w:r>
      <m:oMath>
        <m:r>
          <m:rPr/>
          <w:rPr>
            <w:rFonts w:ascii="Cambria Math" w:hAnsi="Cambria Math" w:eastAsia="楷体"/>
            <w:sz w:val="28"/>
            <w:szCs w:val="28"/>
          </w:rPr>
          <m:t>P(t)</m:t>
        </m:r>
      </m:oMath>
      <w:r>
        <w:rPr>
          <w:rFonts w:hint="eastAsia" w:ascii="Times New Roman" w:hAnsi="Times New Roman" w:eastAsia="楷体"/>
          <w:sz w:val="28"/>
          <w:szCs w:val="28"/>
        </w:rPr>
        <w:t>为在实际测量中，测得的自混合干涉信号功率</w:t>
      </w:r>
      <w:r>
        <w:rPr>
          <w:rFonts w:hint="eastAsia" w:ascii="Times New Roman" w:hAnsi="Times New Roman" w:eastAsia="楷体"/>
          <w:iCs/>
          <w:sz w:val="28"/>
          <w:szCs w:val="28"/>
        </w:rPr>
        <w:t>。自混合干涉系统的相位方程可以表示如下：</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79"/>
        <w:gridCol w:w="4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79" w:type="dxa"/>
          </w:tcPr>
          <w:p>
            <w:pPr>
              <w:spacing w:line="480" w:lineRule="auto"/>
              <w:jc w:val="left"/>
              <w:rPr>
                <w:rFonts w:ascii="Times New Roman" w:hAnsi="Times New Roman" w:eastAsia="楷体"/>
                <w:i/>
                <w:iCs/>
                <w:sz w:val="28"/>
                <w:szCs w:val="28"/>
              </w:rPr>
            </w:pPr>
            <m:oMathPara>
              <m:oMathParaPr>
                <m:jc m:val="left"/>
              </m:oMathParaPr>
              <m:oMath>
                <m:sSub>
                  <m:sSubPr>
                    <m:ctrlPr>
                      <w:rPr>
                        <w:rFonts w:ascii="Cambria Math" w:hAnsi="Cambria Math" w:eastAsia="楷体"/>
                        <w:i/>
                        <w:iCs/>
                        <w:sz w:val="28"/>
                        <w:szCs w:val="28"/>
                      </w:rPr>
                    </m:ctrlPr>
                  </m:sSubPr>
                  <m:e>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−C∙</m:t>
                </m:r>
                <m:r>
                  <m:rPr>
                    <m:sty m:val="p"/>
                  </m:rPr>
                  <w:rPr>
                    <w:rFonts w:ascii="Cambria Math" w:hAnsi="Cambria Math" w:eastAsia="楷体"/>
                    <w:sz w:val="28"/>
                    <w:szCs w:val="28"/>
                  </w:rPr>
                  <m:t>sin</m:t>
                </m:r>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r>
                  <m:rPr>
                    <m:sty m:val="p"/>
                  </m:rPr>
                  <w:rPr>
                    <w:rFonts w:ascii="Cambria Math" w:hAnsi="Cambria Math" w:eastAsia="楷体"/>
                    <w:sz w:val="28"/>
                    <w:szCs w:val="28"/>
                  </w:rPr>
                  <m:t>arctan</m:t>
                </m:r>
                <m:r>
                  <m:rPr/>
                  <w:rPr>
                    <w:rFonts w:ascii="Cambria Math" w:hAnsi="Cambria Math" w:eastAsia="楷体"/>
                    <w:sz w:val="28"/>
                    <w:szCs w:val="28"/>
                  </w:rPr>
                  <m:t>α)</m:t>
                </m:r>
              </m:oMath>
            </m:oMathPara>
          </w:p>
        </w:tc>
        <w:tc>
          <w:tcPr>
            <w:tcW w:w="4879" w:type="dxa"/>
          </w:tcPr>
          <w:p>
            <w:pPr>
              <w:spacing w:line="480" w:lineRule="auto"/>
              <w:jc w:val="right"/>
              <w:rPr>
                <w:rFonts w:ascii="Times New Roman" w:hAnsi="Times New Roman" w:eastAsia="楷体"/>
                <w:i/>
                <w:iCs/>
                <w:sz w:val="28"/>
                <w:szCs w:val="28"/>
              </w:rPr>
            </w:pPr>
            <w:r>
              <w:rPr>
                <w:rFonts w:hint="eastAsia" w:ascii="Times New Roman" w:hAnsi="Times New Roman" w:eastAsia="楷体"/>
                <w:sz w:val="28"/>
                <w:szCs w:val="28"/>
              </w:rPr>
              <w:t>(</w:t>
            </w:r>
            <w:r>
              <w:rPr>
                <w:rFonts w:ascii="Times New Roman" w:hAnsi="Times New Roman" w:eastAsia="楷体"/>
                <w:sz w:val="28"/>
                <w:szCs w:val="28"/>
              </w:rPr>
              <w:t>2)</w:t>
            </w:r>
          </w:p>
        </w:tc>
      </w:tr>
    </w:tbl>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式（1）隔直、归一化以及反余弦后，对包裹相位进行解卷得到</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oMath>
      <w:r>
        <w:rPr>
          <w:rFonts w:hint="eastAsia" w:ascii="Times New Roman" w:hAnsi="Times New Roman" w:eastAsia="楷体"/>
          <w:sz w:val="28"/>
          <w:szCs w:val="28"/>
        </w:rPr>
        <w:t>，而对相位进行解卷主要依赖于自混合干涉系统的相位方程：</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其中</w:t>
      </w:r>
      <m:oMath>
        <m:sSub>
          <m:sSubPr>
            <m:ctrlPr>
              <w:rPr>
                <w:rFonts w:ascii="Cambria Math" w:hAnsi="Cambria Math" w:eastAsia="楷体"/>
                <w:sz w:val="28"/>
                <w:szCs w:val="28"/>
              </w:rPr>
            </m:ctrlPr>
          </m:sSubPr>
          <m:e>
            <m:r>
              <m:rPr>
                <m:sty m:val="p"/>
              </m:rPr>
              <w:rPr>
                <w:rFonts w:ascii="Cambria Math" w:hAnsi="Cambria Math" w:eastAsia="楷体"/>
                <w:sz w:val="28"/>
                <w:szCs w:val="28"/>
              </w:rPr>
              <m:t>φ</m:t>
            </m:r>
            <m:ctrlPr>
              <w:rPr>
                <w:rFonts w:ascii="Cambria Math" w:hAnsi="Cambria Math" w:eastAsia="楷体"/>
                <w:sz w:val="28"/>
                <w:szCs w:val="28"/>
              </w:rPr>
            </m:ctrlPr>
          </m:e>
          <m:sub>
            <m:r>
              <m:rPr>
                <m:sty m:val="p"/>
              </m:rPr>
              <w:rPr>
                <w:rFonts w:ascii="Cambria Math" w:hAnsi="Cambria Math" w:eastAsia="楷体"/>
                <w:sz w:val="28"/>
                <w:szCs w:val="28"/>
              </w:rPr>
              <m:t>0</m:t>
            </m:r>
            <m:ctrlPr>
              <w:rPr>
                <w:rFonts w:ascii="Cambria Math" w:hAnsi="Cambria Math" w:eastAsia="楷体"/>
                <w:sz w:val="28"/>
                <w:szCs w:val="28"/>
              </w:rPr>
            </m:ctrlPr>
          </m:sub>
        </m:sSub>
      </m:oMath>
      <w:r>
        <w:rPr>
          <w:rFonts w:hint="eastAsia" w:ascii="Times New Roman" w:hAnsi="Times New Roman" w:eastAsia="楷体"/>
          <w:sz w:val="28"/>
          <w:szCs w:val="28"/>
        </w:rPr>
        <w:t>为无光反馈干涉相位。根据相位解卷流程，首先对自混合干涉信号归一化做反余弦得到包裹相位</w:t>
      </w:r>
      <m:oMath>
        <m:sSub>
          <m:sSubPr>
            <m:ctrlPr>
              <w:rPr>
                <w:rFonts w:ascii="Cambria Math" w:hAnsi="Cambria Math" w:eastAsia="楷体"/>
                <w:i/>
                <w:iCs/>
                <w:sz w:val="28"/>
                <w:szCs w:val="28"/>
              </w:rPr>
            </m:ctrlPr>
          </m:sSubPr>
          <m:e>
            <m:r>
              <m:rPr/>
              <w:rPr>
                <w:rFonts w:ascii="Cambria Math" w:hAnsi="Cambria Math" w:eastAsia="楷体"/>
                <w:sz w:val="28"/>
                <w:szCs w:val="28"/>
              </w:rPr>
              <m:t>φ</m:t>
            </m:r>
            <m:r>
              <m:rPr/>
              <w:rPr>
                <w:rFonts w:hint="eastAsia" w:ascii="Cambria Math" w:hAnsi="Cambria Math" w:eastAsia="楷体"/>
                <w:sz w:val="28"/>
                <w:szCs w:val="28"/>
              </w:rPr>
              <m:t>‘</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oMath>
      <w:r>
        <w:rPr>
          <w:rFonts w:hint="eastAsia" w:ascii="Times New Roman" w:hAnsi="Times New Roman" w:eastAsia="楷体"/>
          <w:sz w:val="28"/>
          <w:szCs w:val="28"/>
        </w:rPr>
        <w:t>，然后求出自混合信号所有峰谷值（不包含翻转点），在包裹相位中遇到峰谷值时，包裹相位方向发生变化，当遇到谷值且振动方向发生变化时，包裹相位需要累加/累减</w:t>
      </w:r>
      <m:oMath>
        <m:f>
          <m:fPr>
            <m:ctrlPr>
              <w:rPr>
                <w:rFonts w:ascii="Cambria Math" w:hAnsi="Cambria Math" w:eastAsia="楷体"/>
                <w:i/>
                <w:sz w:val="28"/>
                <w:szCs w:val="28"/>
              </w:rPr>
            </m:ctrlPr>
          </m:fPr>
          <m:num>
            <m:r>
              <m:rPr/>
              <w:rPr>
                <w:rFonts w:ascii="Cambria Math" w:hAnsi="Cambria Math" w:eastAsia="楷体"/>
                <w:sz w:val="28"/>
                <w:szCs w:val="28"/>
              </w:rPr>
              <m:t>π</m:t>
            </m:r>
            <m:ctrlPr>
              <w:rPr>
                <w:rFonts w:ascii="Cambria Math" w:hAnsi="Cambria Math" w:eastAsia="楷体"/>
                <w:i/>
                <w:sz w:val="28"/>
                <w:szCs w:val="28"/>
              </w:rPr>
            </m:ctrlPr>
          </m:num>
          <m:den>
            <m:r>
              <m:rPr/>
              <w:rPr>
                <w:rFonts w:ascii="Cambria Math" w:hAnsi="Cambria Math" w:eastAsia="楷体"/>
                <w:sz w:val="28"/>
                <w:szCs w:val="28"/>
              </w:rPr>
              <m:t>2</m:t>
            </m:r>
            <m:ctrlPr>
              <w:rPr>
                <w:rFonts w:ascii="Cambria Math" w:hAnsi="Cambria Math" w:eastAsia="楷体"/>
                <w:i/>
                <w:sz w:val="28"/>
                <w:szCs w:val="28"/>
              </w:rPr>
            </m:ctrlPr>
          </m:den>
        </m:f>
      </m:oMath>
      <w:r>
        <w:rPr>
          <w:rFonts w:hint="eastAsia" w:ascii="Times New Roman" w:hAnsi="Times New Roman" w:eastAsia="楷体"/>
          <w:sz w:val="28"/>
          <w:szCs w:val="28"/>
        </w:rPr>
        <w:t>，据此我们可以得到正确的相位信息</w:t>
      </w:r>
      <m:oMath>
        <m:sSub>
          <m:sSubPr>
            <m:ctrlPr>
              <w:rPr>
                <w:rFonts w:ascii="Cambria Math" w:hAnsi="Cambria Math" w:eastAsia="楷体"/>
                <w:sz w:val="28"/>
                <w:szCs w:val="28"/>
              </w:rPr>
            </m:ctrlPr>
          </m:sSubPr>
          <m:e>
            <m:r>
              <m:rPr>
                <m:sty m:val="p"/>
              </m:rPr>
              <w:rPr>
                <w:rFonts w:ascii="Cambria Math" w:hAnsi="Cambria Math" w:eastAsia="楷体"/>
                <w:sz w:val="28"/>
                <w:szCs w:val="28"/>
              </w:rPr>
              <m:t>φ</m:t>
            </m:r>
            <m:ctrlPr>
              <w:rPr>
                <w:rFonts w:ascii="Cambria Math" w:hAnsi="Cambria Math" w:eastAsia="楷体"/>
                <w:sz w:val="28"/>
                <w:szCs w:val="28"/>
              </w:rPr>
            </m:ctrlPr>
          </m:e>
          <m:sub>
            <m:r>
              <m:rPr>
                <m:sty m:val="p"/>
              </m:rPr>
              <w:rPr>
                <w:rFonts w:ascii="Cambria Math" w:hAnsi="Cambria Math" w:eastAsia="楷体"/>
                <w:sz w:val="28"/>
                <w:szCs w:val="28"/>
              </w:rPr>
              <m:t>F</m:t>
            </m:r>
            <m:ctrlPr>
              <w:rPr>
                <w:rFonts w:ascii="Cambria Math" w:hAnsi="Cambria Math" w:eastAsia="楷体"/>
                <w:sz w:val="28"/>
                <w:szCs w:val="28"/>
              </w:rPr>
            </m:ctrlPr>
          </m:sub>
        </m:sSub>
        <m:r>
          <m:rPr>
            <m:sty m:val="p"/>
          </m:rPr>
          <w:rPr>
            <w:rFonts w:ascii="Cambria Math" w:hAnsi="Cambria Math" w:eastAsia="楷体"/>
            <w:sz w:val="28"/>
            <w:szCs w:val="28"/>
          </w:rPr>
          <m:t>(t)</m:t>
        </m:r>
      </m:oMath>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第二步：</w:t>
      </w:r>
      <w:r>
        <w:rPr>
          <w:rFonts w:hint="eastAsia" w:ascii="Times New Roman" w:hAnsi="Times New Roman" w:eastAsia="楷体"/>
          <w:sz w:val="28"/>
          <w:szCs w:val="28"/>
        </w:rPr>
        <w:t>对信号使用短时傅里叶变换得到数值矩阵并提取信号的时频脊线；</w:t>
      </w:r>
      <w:r>
        <w:rPr>
          <w:rFonts w:ascii="Times New Roman" w:hAnsi="Times New Roman" w:eastAsia="楷体"/>
          <w:sz w:val="28"/>
          <w:szCs w:val="28"/>
        </w:rPr>
        <w:t xml:space="preserve"> </w:t>
      </w:r>
      <w:r>
        <w:rPr>
          <w:rFonts w:hint="eastAsia" w:ascii="Times New Roman" w:hAnsi="Times New Roman" w:eastAsia="楷体"/>
          <w:sz w:val="28"/>
          <w:szCs w:val="28"/>
        </w:rPr>
        <w:t>由于激光器和外部目标物之间相对速度的变化产生的频率移动，称为多普勒频移，可以表示如下：</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79"/>
        <w:gridCol w:w="4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79" w:type="dxa"/>
            <w:vAlign w:val="center"/>
          </w:tcPr>
          <w:p>
            <w:pPr>
              <w:spacing w:line="480" w:lineRule="auto"/>
              <w:jc w:val="right"/>
              <w:rPr>
                <w:rFonts w:ascii="Times New Roman" w:hAnsi="Times New Roman" w:eastAsia="楷体"/>
                <w:i/>
                <w:iCs/>
                <w:sz w:val="28"/>
                <w:szCs w:val="28"/>
              </w:rPr>
            </w:pPr>
            <m:oMathPara>
              <m:oMathParaPr>
                <m:jc m:val="left"/>
              </m:oMathParaPr>
              <m:oMath>
                <m:sSub>
                  <m:sSubPr>
                    <m:ctrlPr>
                      <w:rPr>
                        <w:rFonts w:ascii="Cambria Math" w:hAnsi="Cambria Math" w:eastAsia="楷体"/>
                        <w:i/>
                        <w:sz w:val="28"/>
                        <w:szCs w:val="28"/>
                      </w:rPr>
                    </m:ctrlPr>
                  </m:sSubPr>
                  <m:e>
                    <m:r>
                      <m:rPr/>
                      <w:rPr>
                        <w:rFonts w:ascii="Cambria Math" w:hAnsi="Cambria Math" w:eastAsia="楷体"/>
                        <w:sz w:val="28"/>
                        <w:szCs w:val="28"/>
                      </w:rPr>
                      <m:t>f</m:t>
                    </m:r>
                    <m:ctrlPr>
                      <w:rPr>
                        <w:rFonts w:ascii="Cambria Math" w:hAnsi="Cambria Math" w:eastAsia="楷体"/>
                        <w:i/>
                        <w:sz w:val="28"/>
                        <w:szCs w:val="28"/>
                      </w:rPr>
                    </m:ctrlPr>
                  </m:e>
                  <m:sub>
                    <m:r>
                      <m:rPr/>
                      <w:rPr>
                        <w:rFonts w:ascii="Cambria Math" w:hAnsi="Cambria Math" w:eastAsia="楷体"/>
                        <w:sz w:val="28"/>
                        <w:szCs w:val="28"/>
                      </w:rPr>
                      <m:t>d</m:t>
                    </m:r>
                    <m:ctrlPr>
                      <w:rPr>
                        <w:rFonts w:ascii="Cambria Math" w:hAnsi="Cambria Math" w:eastAsia="楷体"/>
                        <w:i/>
                        <w:sz w:val="28"/>
                        <w:szCs w:val="28"/>
                      </w:rPr>
                    </m:ctrlPr>
                  </m:sub>
                </m:sSub>
                <m:r>
                  <m:rPr/>
                  <w:rPr>
                    <w:rFonts w:ascii="Cambria Math" w:hAnsi="Cambria Math" w:eastAsia="楷体"/>
                    <w:sz w:val="28"/>
                    <w:szCs w:val="28"/>
                  </w:rPr>
                  <m:t>=</m:t>
                </m:r>
                <m:f>
                  <m:fPr>
                    <m:ctrlPr>
                      <w:rPr>
                        <w:rFonts w:ascii="Cambria Math" w:hAnsi="Cambria Math" w:eastAsia="楷体"/>
                        <w:i/>
                        <w:sz w:val="28"/>
                        <w:szCs w:val="28"/>
                      </w:rPr>
                    </m:ctrlPr>
                  </m:fPr>
                  <m:num>
                    <m:r>
                      <m:rPr/>
                      <w:rPr>
                        <w:rFonts w:ascii="Cambria Math" w:hAnsi="Cambria Math" w:eastAsia="楷体"/>
                        <w:sz w:val="28"/>
                        <w:szCs w:val="28"/>
                      </w:rPr>
                      <m:t>1</m:t>
                    </m:r>
                    <m:ctrlPr>
                      <w:rPr>
                        <w:rFonts w:ascii="Cambria Math" w:hAnsi="Cambria Math" w:eastAsia="楷体"/>
                        <w:i/>
                        <w:sz w:val="28"/>
                        <w:szCs w:val="28"/>
                      </w:rPr>
                    </m:ctrlPr>
                  </m:num>
                  <m:den>
                    <m:r>
                      <m:rPr/>
                      <w:rPr>
                        <w:rFonts w:ascii="Cambria Math" w:hAnsi="Cambria Math" w:eastAsia="楷体"/>
                        <w:sz w:val="28"/>
                        <w:szCs w:val="28"/>
                      </w:rPr>
                      <m:t>2π</m:t>
                    </m:r>
                    <m:ctrlPr>
                      <w:rPr>
                        <w:rFonts w:ascii="Cambria Math" w:hAnsi="Cambria Math" w:eastAsia="楷体"/>
                        <w:i/>
                        <w:sz w:val="28"/>
                        <w:szCs w:val="28"/>
                      </w:rPr>
                    </m:ctrlPr>
                  </m:den>
                </m:f>
                <m:f>
                  <m:fPr>
                    <m:ctrlPr>
                      <w:rPr>
                        <w:rFonts w:ascii="Cambria Math" w:hAnsi="Cambria Math" w:eastAsia="楷体"/>
                        <w:i/>
                        <w:sz w:val="28"/>
                        <w:szCs w:val="28"/>
                      </w:rPr>
                    </m:ctrlPr>
                  </m:fPr>
                  <m:num>
                    <m:r>
                      <m:rPr/>
                      <w:rPr>
                        <w:rFonts w:ascii="Cambria Math" w:hAnsi="Cambria Math" w:eastAsia="楷体"/>
                        <w:sz w:val="28"/>
                        <w:szCs w:val="28"/>
                      </w:rPr>
                      <m:t>d</m:t>
                    </m:r>
                    <m:sSub>
                      <m:sSubPr>
                        <m:ctrlPr>
                          <w:rPr>
                            <w:rFonts w:ascii="Cambria Math" w:hAnsi="Cambria Math" w:eastAsia="楷体"/>
                            <w:i/>
                            <w:sz w:val="28"/>
                            <w:szCs w:val="28"/>
                          </w:rPr>
                        </m:ctrlPr>
                      </m:sSubPr>
                      <m:e>
                        <m:r>
                          <m:rPr/>
                          <w:rPr>
                            <w:rFonts w:ascii="Cambria Math" w:hAnsi="Cambria Math" w:eastAsia="楷体"/>
                            <w:sz w:val="28"/>
                            <w:szCs w:val="28"/>
                          </w:rPr>
                          <m:t>φ</m:t>
                        </m:r>
                        <m:ctrlPr>
                          <w:rPr>
                            <w:rFonts w:ascii="Cambria Math" w:hAnsi="Cambria Math" w:eastAsia="楷体"/>
                            <w:i/>
                            <w:sz w:val="28"/>
                            <w:szCs w:val="28"/>
                          </w:rPr>
                        </m:ctrlPr>
                      </m:e>
                      <m:sub>
                        <m:r>
                          <m:rPr/>
                          <w:rPr>
                            <w:rFonts w:ascii="Cambria Math" w:hAnsi="Cambria Math" w:eastAsia="楷体"/>
                            <w:sz w:val="28"/>
                            <w:szCs w:val="28"/>
                          </w:rPr>
                          <m:t>F</m:t>
                        </m:r>
                        <m:ctrlPr>
                          <w:rPr>
                            <w:rFonts w:ascii="Cambria Math" w:hAnsi="Cambria Math" w:eastAsia="楷体"/>
                            <w:i/>
                            <w:sz w:val="28"/>
                            <w:szCs w:val="28"/>
                          </w:rPr>
                        </m:ctrlPr>
                      </m:sub>
                    </m:sSub>
                    <m:r>
                      <m:rPr/>
                      <w:rPr>
                        <w:rFonts w:ascii="Cambria Math" w:hAnsi="Cambria Math" w:eastAsia="楷体"/>
                        <w:sz w:val="28"/>
                        <w:szCs w:val="28"/>
                      </w:rPr>
                      <m:t>(t)</m:t>
                    </m:r>
                    <m:ctrlPr>
                      <w:rPr>
                        <w:rFonts w:ascii="Cambria Math" w:hAnsi="Cambria Math" w:eastAsia="楷体"/>
                        <w:i/>
                        <w:sz w:val="28"/>
                        <w:szCs w:val="28"/>
                      </w:rPr>
                    </m:ctrlPr>
                  </m:num>
                  <m:den>
                    <m:r>
                      <m:rPr/>
                      <w:rPr>
                        <w:rFonts w:ascii="Cambria Math" w:hAnsi="Cambria Math" w:eastAsia="楷体"/>
                        <w:sz w:val="28"/>
                        <w:szCs w:val="28"/>
                      </w:rPr>
                      <m:t>dt</m:t>
                    </m:r>
                    <m:ctrlPr>
                      <w:rPr>
                        <w:rFonts w:ascii="Cambria Math" w:hAnsi="Cambria Math" w:eastAsia="楷体"/>
                        <w:i/>
                        <w:sz w:val="28"/>
                        <w:szCs w:val="28"/>
                      </w:rPr>
                    </m:ctrlPr>
                  </m:den>
                </m:f>
                <m:r>
                  <m:rPr/>
                  <w:rPr>
                    <w:rFonts w:ascii="Cambria Math" w:hAnsi="Cambria Math" w:eastAsia="楷体"/>
                    <w:sz w:val="28"/>
                    <w:szCs w:val="28"/>
                  </w:rPr>
                  <m:t>=</m:t>
                </m:r>
                <m:f>
                  <m:fPr>
                    <m:ctrlPr>
                      <w:rPr>
                        <w:rFonts w:ascii="Cambria Math" w:hAnsi="Cambria Math" w:eastAsia="楷体"/>
                        <w:i/>
                        <w:sz w:val="28"/>
                        <w:szCs w:val="28"/>
                      </w:rPr>
                    </m:ctrlPr>
                  </m:fPr>
                  <m:num>
                    <m:r>
                      <m:rPr/>
                      <w:rPr>
                        <w:rFonts w:ascii="Cambria Math" w:hAnsi="Cambria Math" w:eastAsia="楷体"/>
                        <w:sz w:val="28"/>
                        <w:szCs w:val="28"/>
                      </w:rPr>
                      <m:t>2v</m:t>
                    </m:r>
                    <m:ctrlPr>
                      <w:rPr>
                        <w:rFonts w:ascii="Cambria Math" w:hAnsi="Cambria Math" w:eastAsia="楷体"/>
                        <w:i/>
                        <w:sz w:val="28"/>
                        <w:szCs w:val="28"/>
                      </w:rPr>
                    </m:ctrlPr>
                  </m:num>
                  <m:den>
                    <m:r>
                      <m:rPr/>
                      <w:rPr>
                        <w:rFonts w:ascii="Cambria Math" w:hAnsi="Cambria Math" w:eastAsia="楷体"/>
                        <w:sz w:val="28"/>
                        <w:szCs w:val="28"/>
                      </w:rPr>
                      <m:t>λ</m:t>
                    </m:r>
                    <m:ctrlPr>
                      <w:rPr>
                        <w:rFonts w:ascii="Cambria Math" w:hAnsi="Cambria Math" w:eastAsia="楷体"/>
                        <w:i/>
                        <w:sz w:val="28"/>
                        <w:szCs w:val="28"/>
                      </w:rPr>
                    </m:ctrlPr>
                  </m:den>
                </m:f>
              </m:oMath>
            </m:oMathPara>
          </w:p>
        </w:tc>
        <w:tc>
          <w:tcPr>
            <w:tcW w:w="4879" w:type="dxa"/>
            <w:vAlign w:val="center"/>
          </w:tcPr>
          <w:p>
            <w:pPr>
              <w:spacing w:line="480" w:lineRule="auto"/>
              <w:jc w:val="right"/>
              <w:rPr>
                <w:rFonts w:ascii="Times New Roman" w:hAnsi="Times New Roman" w:eastAsia="楷体"/>
                <w:i/>
                <w:iCs/>
                <w:sz w:val="28"/>
                <w:szCs w:val="28"/>
              </w:rPr>
            </w:pPr>
            <w:r>
              <w:rPr>
                <w:rFonts w:hint="eastAsia" w:ascii="Times New Roman" w:hAnsi="Times New Roman" w:eastAsia="楷体"/>
                <w:sz w:val="28"/>
                <w:szCs w:val="28"/>
              </w:rPr>
              <w:t>(</w:t>
            </w:r>
            <w:r>
              <w:rPr>
                <w:rFonts w:ascii="Times New Roman" w:hAnsi="Times New Roman" w:eastAsia="楷体"/>
                <w:sz w:val="28"/>
                <w:szCs w:val="28"/>
              </w:rPr>
              <w:t>3)</w:t>
            </w:r>
          </w:p>
        </w:tc>
      </w:tr>
    </w:tbl>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为了得到自混合信号的频率随时间变化的关系，使用短时傅里叶变换（STFT）对自混合信号进行处理，可以表示如下：</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79"/>
        <w:gridCol w:w="4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79" w:type="dxa"/>
            <w:vAlign w:val="center"/>
          </w:tcPr>
          <w:p>
            <w:pPr>
              <w:spacing w:line="480" w:lineRule="auto"/>
              <w:jc w:val="right"/>
              <w:rPr>
                <w:rFonts w:ascii="Times New Roman" w:hAnsi="Times New Roman" w:eastAsia="楷体"/>
                <w:i/>
                <w:iCs/>
                <w:sz w:val="28"/>
                <w:szCs w:val="28"/>
              </w:rPr>
            </w:pPr>
            <m:oMathPara>
              <m:oMathParaPr>
                <m:jc m:val="left"/>
              </m:oMathParaPr>
              <m:oMath>
                <m:r>
                  <m:rPr/>
                  <w:rPr>
                    <w:rFonts w:ascii="Cambria Math" w:hAnsi="Cambria Math" w:eastAsia="楷体"/>
                    <w:sz w:val="28"/>
                    <w:szCs w:val="28"/>
                  </w:rPr>
                  <m:t>S(t,ω) =</m:t>
                </m:r>
                <m:nary>
                  <m:naryPr>
                    <m:limLoc m:val="subSup"/>
                    <m:ctrlPr>
                      <w:rPr>
                        <w:rFonts w:ascii="Cambria Math" w:hAnsi="Cambria Math" w:eastAsia="楷体"/>
                        <w:i/>
                        <w:iCs/>
                        <w:sz w:val="28"/>
                        <w:szCs w:val="28"/>
                      </w:rPr>
                    </m:ctrlPr>
                  </m:naryPr>
                  <m:sub>
                    <m:r>
                      <m:rPr/>
                      <w:rPr>
                        <w:rFonts w:hint="eastAsia" w:ascii="微软雅黑" w:hAnsi="微软雅黑" w:eastAsia="微软雅黑" w:cs="微软雅黑"/>
                        <w:sz w:val="28"/>
                        <w:szCs w:val="28"/>
                      </w:rPr>
                      <m:t>−</m:t>
                    </m:r>
                    <m:r>
                      <m:rPr/>
                      <w:rPr>
                        <w:rFonts w:hint="eastAsia" w:ascii="Cambria Math" w:hAnsi="Cambria Math" w:eastAsia="楷体"/>
                        <w:sz w:val="28"/>
                        <w:szCs w:val="28"/>
                      </w:rPr>
                      <m:t>∞</m:t>
                    </m:r>
                    <m:ctrlPr>
                      <w:rPr>
                        <w:rFonts w:ascii="Cambria Math" w:hAnsi="Cambria Math" w:eastAsia="楷体"/>
                        <w:i/>
                        <w:iCs/>
                        <w:sz w:val="28"/>
                        <w:szCs w:val="28"/>
                      </w:rPr>
                    </m:ctrlPr>
                  </m:sub>
                  <m:sup>
                    <m:r>
                      <m:rPr/>
                      <w:rPr>
                        <w:rFonts w:hint="eastAsia" w:ascii="Cambria Math" w:hAnsi="Cambria Math" w:eastAsia="楷体"/>
                        <w:sz w:val="28"/>
                        <w:szCs w:val="28"/>
                      </w:rPr>
                      <m:t>+∞</m:t>
                    </m:r>
                    <m:ctrlPr>
                      <w:rPr>
                        <w:rFonts w:ascii="Cambria Math" w:hAnsi="Cambria Math" w:eastAsia="楷体"/>
                        <w:i/>
                        <w:iCs/>
                        <w:sz w:val="28"/>
                        <w:szCs w:val="28"/>
                      </w:rPr>
                    </m:ctrlPr>
                  </m:sup>
                  <m:e>
                    <m:acc>
                      <m:accPr>
                        <m:ctrlPr>
                          <w:rPr>
                            <w:rFonts w:ascii="Cambria Math" w:hAnsi="Cambria Math" w:eastAsia="楷体"/>
                            <w:i/>
                            <w:iCs/>
                            <w:sz w:val="28"/>
                            <w:szCs w:val="28"/>
                          </w:rPr>
                        </m:ctrlPr>
                      </m:accPr>
                      <m:e>
                        <m:r>
                          <m:rPr/>
                          <w:rPr>
                            <w:rFonts w:ascii="Cambria Math" w:hAnsi="Cambria Math" w:eastAsia="楷体"/>
                            <w:sz w:val="28"/>
                            <w:szCs w:val="28"/>
                          </w:rPr>
                          <m:t xml:space="preserve">P </m:t>
                        </m:r>
                        <m:ctrlPr>
                          <w:rPr>
                            <w:rFonts w:ascii="Cambria Math" w:hAnsi="Cambria Math" w:eastAsia="楷体"/>
                            <w:i/>
                            <w:iCs/>
                            <w:sz w:val="28"/>
                            <w:szCs w:val="28"/>
                          </w:rPr>
                        </m:ctrlPr>
                      </m:e>
                    </m:acc>
                    <m:d>
                      <m:dPr>
                        <m:ctrlPr>
                          <w:rPr>
                            <w:rFonts w:ascii="Cambria Math" w:hAnsi="Cambria Math" w:eastAsia="楷体"/>
                            <w:i/>
                            <w:iCs/>
                            <w:sz w:val="28"/>
                            <w:szCs w:val="28"/>
                          </w:rPr>
                        </m:ctrlPr>
                      </m:dPr>
                      <m:e>
                        <m:r>
                          <m:rPr/>
                          <w:rPr>
                            <w:rFonts w:ascii="Cambria Math" w:hAnsi="Cambria Math" w:eastAsia="楷体"/>
                            <w:sz w:val="28"/>
                            <w:szCs w:val="28"/>
                          </w:rPr>
                          <m:t>τ</m:t>
                        </m:r>
                        <m:ctrlPr>
                          <w:rPr>
                            <w:rFonts w:ascii="Cambria Math" w:hAnsi="Cambria Math" w:eastAsia="楷体"/>
                            <w:i/>
                            <w:iCs/>
                            <w:sz w:val="28"/>
                            <w:szCs w:val="28"/>
                          </w:rPr>
                        </m:ctrlPr>
                      </m:e>
                    </m:d>
                    <m:r>
                      <m:rPr/>
                      <w:rPr>
                        <w:rFonts w:ascii="Cambria Math" w:hAnsi="Cambria Math" w:eastAsia="楷体"/>
                        <w:sz w:val="28"/>
                        <w:szCs w:val="28"/>
                      </w:rPr>
                      <m:t>g</m:t>
                    </m:r>
                    <m:d>
                      <m:dPr>
                        <m:ctrlPr>
                          <w:rPr>
                            <w:rFonts w:ascii="Cambria Math" w:hAnsi="Cambria Math" w:eastAsia="楷体"/>
                            <w:i/>
                            <w:iCs/>
                            <w:sz w:val="28"/>
                            <w:szCs w:val="28"/>
                          </w:rPr>
                        </m:ctrlPr>
                      </m:dPr>
                      <m:e>
                        <m:r>
                          <m:rPr/>
                          <w:rPr>
                            <w:rFonts w:ascii="Cambria Math" w:hAnsi="Cambria Math" w:eastAsia="楷体"/>
                            <w:sz w:val="28"/>
                            <w:szCs w:val="28"/>
                          </w:rPr>
                          <m:t>τ−t</m:t>
                        </m:r>
                        <m:ctrlPr>
                          <w:rPr>
                            <w:rFonts w:ascii="Cambria Math" w:hAnsi="Cambria Math" w:eastAsia="楷体"/>
                            <w:i/>
                            <w:iCs/>
                            <w:sz w:val="28"/>
                            <w:szCs w:val="28"/>
                          </w:rPr>
                        </m:ctrlPr>
                      </m:e>
                    </m:d>
                    <m:sSup>
                      <m:sSupPr>
                        <m:ctrlPr>
                          <w:rPr>
                            <w:rFonts w:ascii="Cambria Math" w:hAnsi="Cambria Math" w:eastAsia="楷体"/>
                            <w:i/>
                            <w:iCs/>
                            <w:sz w:val="28"/>
                            <w:szCs w:val="28"/>
                          </w:rPr>
                        </m:ctrlPr>
                      </m:sSupPr>
                      <m:e>
                        <m:r>
                          <m:rPr/>
                          <w:rPr>
                            <w:rFonts w:ascii="Cambria Math" w:hAnsi="Cambria Math" w:eastAsia="楷体"/>
                            <w:sz w:val="28"/>
                            <w:szCs w:val="28"/>
                          </w:rPr>
                          <m:t>e</m:t>
                        </m:r>
                        <m:ctrlPr>
                          <w:rPr>
                            <w:rFonts w:ascii="Cambria Math" w:hAnsi="Cambria Math" w:eastAsia="楷体"/>
                            <w:i/>
                            <w:iCs/>
                            <w:sz w:val="28"/>
                            <w:szCs w:val="28"/>
                          </w:rPr>
                        </m:ctrlPr>
                      </m:e>
                      <m:sup>
                        <m:r>
                          <m:rPr/>
                          <w:rPr>
                            <w:rFonts w:ascii="Cambria Math" w:hAnsi="Cambria Math" w:eastAsia="楷体"/>
                            <w:sz w:val="28"/>
                            <w:szCs w:val="28"/>
                          </w:rPr>
                          <m:t>−iωτ</m:t>
                        </m:r>
                        <m:ctrlPr>
                          <w:rPr>
                            <w:rFonts w:ascii="Cambria Math" w:hAnsi="Cambria Math" w:eastAsia="楷体"/>
                            <w:i/>
                            <w:iCs/>
                            <w:sz w:val="28"/>
                            <w:szCs w:val="28"/>
                          </w:rPr>
                        </m:ctrlPr>
                      </m:sup>
                    </m:sSup>
                    <m:sSub>
                      <m:sSubPr>
                        <m:ctrlPr>
                          <w:rPr>
                            <w:rFonts w:ascii="Cambria Math" w:hAnsi="Cambria Math" w:eastAsia="楷体"/>
                            <w:i/>
                            <w:iCs/>
                            <w:sz w:val="28"/>
                            <w:szCs w:val="28"/>
                          </w:rPr>
                        </m:ctrlPr>
                      </m:sSubPr>
                      <m:e>
                        <m:r>
                          <m:rPr/>
                          <w:rPr>
                            <w:rFonts w:ascii="Cambria Math" w:hAnsi="Cambria Math" w:eastAsia="楷体"/>
                            <w:sz w:val="28"/>
                            <w:szCs w:val="28"/>
                          </w:rPr>
                          <m:t>d</m:t>
                        </m:r>
                        <m:ctrlPr>
                          <w:rPr>
                            <w:rFonts w:ascii="Cambria Math" w:hAnsi="Cambria Math" w:eastAsia="楷体"/>
                            <w:i/>
                            <w:iCs/>
                            <w:sz w:val="28"/>
                            <w:szCs w:val="28"/>
                          </w:rPr>
                        </m:ctrlPr>
                      </m:e>
                      <m:sub>
                        <m:r>
                          <m:rPr/>
                          <w:rPr>
                            <w:rFonts w:ascii="Cambria Math" w:hAnsi="Cambria Math" w:eastAsia="楷体"/>
                            <w:sz w:val="28"/>
                            <w:szCs w:val="28"/>
                          </w:rPr>
                          <m:t>τ</m:t>
                        </m:r>
                        <m:ctrlPr>
                          <w:rPr>
                            <w:rFonts w:ascii="Cambria Math" w:hAnsi="Cambria Math" w:eastAsia="楷体"/>
                            <w:i/>
                            <w:iCs/>
                            <w:sz w:val="28"/>
                            <w:szCs w:val="28"/>
                          </w:rPr>
                        </m:ctrlPr>
                      </m:sub>
                    </m:sSub>
                    <m:ctrlPr>
                      <w:rPr>
                        <w:rFonts w:ascii="Cambria Math" w:hAnsi="Cambria Math" w:eastAsia="楷体"/>
                        <w:i/>
                        <w:iCs/>
                        <w:sz w:val="28"/>
                        <w:szCs w:val="28"/>
                      </w:rPr>
                    </m:ctrlPr>
                  </m:e>
                </m:nary>
              </m:oMath>
            </m:oMathPara>
          </w:p>
        </w:tc>
        <w:tc>
          <w:tcPr>
            <w:tcW w:w="4879" w:type="dxa"/>
            <w:vAlign w:val="center"/>
          </w:tcPr>
          <w:p>
            <w:pPr>
              <w:spacing w:line="480" w:lineRule="auto"/>
              <w:jc w:val="right"/>
              <w:rPr>
                <w:rFonts w:ascii="Times New Roman" w:hAnsi="Times New Roman" w:eastAsia="楷体"/>
                <w:i/>
                <w:iCs/>
                <w:sz w:val="28"/>
                <w:szCs w:val="28"/>
              </w:rPr>
            </w:pPr>
            <w:r>
              <w:rPr>
                <w:rFonts w:hint="eastAsia" w:ascii="Times New Roman" w:hAnsi="Times New Roman" w:eastAsia="楷体"/>
                <w:sz w:val="28"/>
                <w:szCs w:val="28"/>
              </w:rPr>
              <w:t>(</w:t>
            </w:r>
            <w:r>
              <w:rPr>
                <w:rFonts w:ascii="Times New Roman" w:hAnsi="Times New Roman" w:eastAsia="楷体"/>
                <w:sz w:val="28"/>
                <w:szCs w:val="28"/>
              </w:rPr>
              <w:t>4)</w:t>
            </w:r>
          </w:p>
        </w:tc>
      </w:tr>
    </w:tbl>
    <w:p>
      <w:pPr>
        <w:spacing w:line="480" w:lineRule="auto"/>
        <w:ind w:firstLine="560" w:firstLineChars="200"/>
        <w:jc w:val="left"/>
        <w:rPr>
          <w:rFonts w:ascii="Times New Roman" w:hAnsi="Times New Roman" w:eastAsia="楷体"/>
          <w:sz w:val="28"/>
          <w:szCs w:val="28"/>
        </w:rPr>
      </w:pPr>
      <m:oMath>
        <m:r>
          <m:rPr/>
          <w:rPr>
            <w:rFonts w:hint="eastAsia" w:ascii="Cambria Math" w:hAnsi="Cambria Math" w:eastAsia="楷体"/>
            <w:sz w:val="28"/>
            <w:szCs w:val="28"/>
          </w:rPr>
          <m:t>g</m:t>
        </m:r>
        <m:d>
          <m:dPr>
            <m:ctrlPr>
              <w:rPr>
                <w:rFonts w:ascii="Cambria Math" w:hAnsi="Cambria Math" w:eastAsia="楷体"/>
                <w:i/>
                <w:iCs/>
                <w:sz w:val="28"/>
                <w:szCs w:val="28"/>
              </w:rPr>
            </m:ctrlPr>
          </m:dPr>
          <m:e>
            <m:r>
              <m:rPr/>
              <w:rPr>
                <w:rFonts w:ascii="Cambria Math" w:hAnsi="Cambria Math" w:eastAsia="楷体"/>
                <w:sz w:val="28"/>
                <w:szCs w:val="28"/>
              </w:rPr>
              <m:t>τ</m:t>
            </m:r>
            <m:r>
              <m:rPr/>
              <w:rPr>
                <w:rFonts w:hint="eastAsia" w:ascii="Cambria Math" w:hAnsi="Cambria Math" w:eastAsia="微软雅黑" w:cs="微软雅黑"/>
                <w:sz w:val="28"/>
                <w:szCs w:val="28"/>
              </w:rPr>
              <m:t>−</m:t>
            </m:r>
            <m:r>
              <m:rPr/>
              <w:rPr>
                <w:rFonts w:hint="eastAsia" w:ascii="Cambria Math" w:hAnsi="Cambria Math" w:eastAsia="楷体"/>
                <w:sz w:val="28"/>
                <w:szCs w:val="28"/>
              </w:rPr>
              <m:t>t</m:t>
            </m:r>
            <m:ctrlPr>
              <w:rPr>
                <w:rFonts w:ascii="Cambria Math" w:hAnsi="Cambria Math" w:eastAsia="楷体"/>
                <w:i/>
                <w:iCs/>
                <w:sz w:val="28"/>
                <w:szCs w:val="28"/>
              </w:rPr>
            </m:ctrlPr>
          </m:e>
        </m:d>
      </m:oMath>
      <w:r>
        <w:rPr>
          <w:rFonts w:hint="eastAsia" w:ascii="Times New Roman" w:hAnsi="Times New Roman" w:eastAsia="楷体"/>
          <w:sz w:val="28"/>
          <w:szCs w:val="28"/>
        </w:rPr>
        <w:t>为短时傅里叶变化所使用的窗函数，在本方法中使用汉明窗。信号经过短时傅里叶变化后，可以得到信号的时频矩阵</w:t>
      </w:r>
      <m:oMath>
        <m:r>
          <m:rPr>
            <m:sty m:val="p"/>
          </m:rPr>
          <w:rPr>
            <w:rFonts w:hint="eastAsia" w:ascii="Cambria Math" w:hAnsi="Cambria Math" w:eastAsia="楷体"/>
            <w:sz w:val="28"/>
            <w:szCs w:val="28"/>
          </w:rPr>
          <m:t>S(</m:t>
        </m:r>
        <m:r>
          <m:rPr>
            <m:sty m:val="p"/>
          </m:rPr>
          <w:rPr>
            <w:rFonts w:ascii="Cambria Math" w:hAnsi="Cambria Math" w:eastAsia="楷体"/>
            <w:sz w:val="28"/>
            <w:szCs w:val="28"/>
          </w:rPr>
          <m:t>t</m:t>
        </m:r>
        <m:r>
          <m:rPr>
            <m:sty m:val="p"/>
          </m:rPr>
          <w:rPr>
            <w:rFonts w:hint="eastAsia" w:ascii="Cambria Math" w:hAnsi="Cambria Math" w:eastAsia="楷体"/>
            <w:sz w:val="28"/>
            <w:szCs w:val="28"/>
          </w:rPr>
          <m:t>,</m:t>
        </m:r>
        <m:r>
          <m:rPr>
            <m:sty m:val="p"/>
          </m:rPr>
          <w:rPr>
            <w:rFonts w:ascii="Cambria Math" w:hAnsi="Cambria Math" w:eastAsia="楷体"/>
            <w:sz w:val="28"/>
            <w:szCs w:val="28"/>
          </w:rPr>
          <m:t>ω</m:t>
        </m:r>
        <m:r>
          <m:rPr>
            <m:sty m:val="p"/>
          </m:rPr>
          <w:rPr>
            <w:rFonts w:hint="eastAsia" w:ascii="Cambria Math" w:hAnsi="Cambria Math" w:eastAsia="楷体"/>
            <w:sz w:val="28"/>
            <w:szCs w:val="28"/>
          </w:rPr>
          <m:t>)</m:t>
        </m:r>
      </m:oMath>
      <w:r>
        <w:rPr>
          <w:rFonts w:hint="eastAsia" w:ascii="Times New Roman" w:hAnsi="Times New Roman" w:eastAsia="楷体"/>
          <w:sz w:val="28"/>
          <w:szCs w:val="28"/>
        </w:rPr>
        <w:t>，矩阵按列展开即体现了每一时刻的频率变化关系，利用切片操作直接提取时频矩阵最大值，可以得到信号的时频脊线，表示如下：</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79"/>
        <w:gridCol w:w="4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79" w:type="dxa"/>
            <w:vAlign w:val="center"/>
          </w:tcPr>
          <w:p>
            <w:pPr>
              <w:spacing w:line="480" w:lineRule="auto"/>
              <w:jc w:val="right"/>
              <w:rPr>
                <w:rFonts w:ascii="Times New Roman" w:hAnsi="Times New Roman" w:eastAsia="楷体"/>
                <w:i/>
                <w:sz w:val="28"/>
                <w:szCs w:val="28"/>
              </w:rPr>
            </w:pPr>
            <m:oMathPara>
              <m:oMathParaPr>
                <m:jc m:val="left"/>
              </m:oMathParaPr>
              <m:oMath>
                <m:r>
                  <m:rPr/>
                  <w:rPr>
                    <w:rFonts w:ascii="Cambria Math" w:hAnsi="Cambria Math" w:eastAsia="楷体"/>
                    <w:sz w:val="28"/>
                    <w:szCs w:val="28"/>
                  </w:rPr>
                  <m:t xml:space="preserve">RL(t,ω)= </m:t>
                </m:r>
                <m:d>
                  <m:dPr>
                    <m:begChr m:val="["/>
                    <m:endChr m:val="]"/>
                    <m:ctrlPr>
                      <w:rPr>
                        <w:rFonts w:ascii="Cambria Math" w:hAnsi="Cambria Math" w:eastAsia="楷体"/>
                        <w:i/>
                        <w:sz w:val="28"/>
                        <w:szCs w:val="28"/>
                      </w:rPr>
                    </m:ctrlPr>
                  </m:dPr>
                  <m:e>
                    <m:eqArr>
                      <m:eqArrPr>
                        <m:ctrlPr>
                          <w:rPr>
                            <w:rFonts w:ascii="Cambria Math" w:hAnsi="Cambria Math" w:eastAsia="楷体"/>
                            <w:i/>
                            <w:sz w:val="28"/>
                            <w:szCs w:val="28"/>
                          </w:rPr>
                        </m:ctrlPr>
                      </m:eqArrPr>
                      <m:e>
                        <m:eqArr>
                          <m:eqArrPr>
                            <m:ctrlPr>
                              <w:rPr>
                                <w:rFonts w:ascii="Cambria Math" w:hAnsi="Cambria Math" w:eastAsia="楷体"/>
                                <w:i/>
                                <w:sz w:val="28"/>
                                <w:szCs w:val="28"/>
                              </w:rPr>
                            </m:ctrlPr>
                          </m:eqArrPr>
                          <m:e>
                            <m:r>
                              <m:rPr>
                                <m:sty m:val="p"/>
                              </m:rPr>
                              <w:rPr>
                                <w:rFonts w:ascii="Cambria Math" w:hAnsi="Cambria Math" w:eastAsia="楷体"/>
                                <w:sz w:val="28"/>
                                <w:szCs w:val="28"/>
                              </w:rPr>
                              <m:t>max</m:t>
                            </m:r>
                            <m:r>
                              <m:rPr/>
                              <w:rPr>
                                <w:rFonts w:ascii="Cambria Math" w:hAnsi="Cambria Math" w:eastAsia="楷体"/>
                                <w:sz w:val="28"/>
                                <w:szCs w:val="28"/>
                              </w:rPr>
                              <m:t>(S[:,1])</m:t>
                            </m:r>
                            <m:ctrlPr>
                              <w:rPr>
                                <w:rFonts w:ascii="Cambria Math" w:hAnsi="Cambria Math" w:eastAsia="楷体"/>
                                <w:i/>
                                <w:sz w:val="28"/>
                                <w:szCs w:val="28"/>
                              </w:rPr>
                            </m:ctrlPr>
                          </m:e>
                          <m:e>
                            <m:r>
                              <m:rPr>
                                <m:sty m:val="p"/>
                              </m:rPr>
                              <w:rPr>
                                <w:rFonts w:ascii="Cambria Math" w:hAnsi="Cambria Math" w:eastAsia="楷体"/>
                                <w:sz w:val="28"/>
                                <w:szCs w:val="28"/>
                              </w:rPr>
                              <m:t>max</m:t>
                            </m:r>
                            <m:r>
                              <m:rPr/>
                              <w:rPr>
                                <w:rFonts w:ascii="Cambria Math" w:hAnsi="Cambria Math" w:eastAsia="楷体"/>
                                <w:sz w:val="28"/>
                                <w:szCs w:val="28"/>
                              </w:rPr>
                              <m:t>(S[:,2])</m:t>
                            </m:r>
                            <m:ctrlPr>
                              <w:rPr>
                                <w:rFonts w:ascii="Cambria Math" w:hAnsi="Cambria Math" w:eastAsia="楷体"/>
                                <w:i/>
                                <w:sz w:val="28"/>
                                <w:szCs w:val="28"/>
                              </w:rPr>
                            </m:ctrlPr>
                          </m:e>
                        </m:eqArr>
                        <m:ctrlPr>
                          <w:rPr>
                            <w:rFonts w:ascii="Cambria Math" w:hAnsi="Cambria Math" w:eastAsia="楷体"/>
                            <w:i/>
                            <w:sz w:val="28"/>
                            <w:szCs w:val="28"/>
                          </w:rPr>
                        </m:ctrlPr>
                      </m:e>
                      <m:e>
                        <m:r>
                          <m:rPr/>
                          <w:rPr>
                            <w:rFonts w:ascii="Cambria Math" w:hAnsi="Cambria Math" w:eastAsia="楷体"/>
                            <w:sz w:val="28"/>
                            <w:szCs w:val="28"/>
                          </w:rPr>
                          <m:t>⋮</m:t>
                        </m:r>
                        <m:ctrlPr>
                          <w:rPr>
                            <w:rFonts w:ascii="Cambria Math" w:hAnsi="Cambria Math" w:eastAsia="楷体"/>
                            <w:i/>
                            <w:sz w:val="28"/>
                            <w:szCs w:val="28"/>
                          </w:rPr>
                        </m:ctrlPr>
                      </m:e>
                      <m:e>
                        <m:r>
                          <m:rPr/>
                          <w:rPr>
                            <w:rFonts w:ascii="Cambria Math" w:hAnsi="Cambria Math" w:eastAsia="楷体"/>
                            <w:sz w:val="28"/>
                            <w:szCs w:val="28"/>
                          </w:rPr>
                          <m:t>⋮</m:t>
                        </m:r>
                        <m:ctrlPr>
                          <w:rPr>
                            <w:rFonts w:ascii="Cambria Math" w:hAnsi="Cambria Math" w:eastAsia="楷体"/>
                            <w:i/>
                            <w:sz w:val="28"/>
                            <w:szCs w:val="28"/>
                          </w:rPr>
                        </m:ctrlPr>
                      </m:e>
                      <m:e>
                        <m:r>
                          <m:rPr>
                            <m:sty m:val="p"/>
                          </m:rPr>
                          <w:rPr>
                            <w:rFonts w:ascii="Cambria Math" w:hAnsi="Cambria Math" w:eastAsia="楷体"/>
                            <w:sz w:val="28"/>
                            <w:szCs w:val="28"/>
                          </w:rPr>
                          <m:t>max</m:t>
                        </m:r>
                        <m:r>
                          <m:rPr/>
                          <w:rPr>
                            <w:rFonts w:ascii="Cambria Math" w:hAnsi="Cambria Math" w:eastAsia="楷体"/>
                            <w:sz w:val="28"/>
                            <w:szCs w:val="28"/>
                          </w:rPr>
                          <m:t>(S[:,n])</m:t>
                        </m:r>
                        <m:ctrlPr>
                          <w:rPr>
                            <w:rFonts w:ascii="Cambria Math" w:hAnsi="Cambria Math" w:eastAsia="楷体"/>
                            <w:i/>
                            <w:sz w:val="28"/>
                            <w:szCs w:val="28"/>
                          </w:rPr>
                        </m:ctrlPr>
                      </m:e>
                    </m:eqArr>
                    <m:ctrlPr>
                      <w:rPr>
                        <w:rFonts w:ascii="Cambria Math" w:hAnsi="Cambria Math" w:eastAsia="楷体"/>
                        <w:i/>
                        <w:sz w:val="28"/>
                        <w:szCs w:val="28"/>
                      </w:rPr>
                    </m:ctrlPr>
                  </m:e>
                </m:d>
              </m:oMath>
            </m:oMathPara>
          </w:p>
        </w:tc>
        <w:tc>
          <w:tcPr>
            <w:tcW w:w="4879" w:type="dxa"/>
            <w:vAlign w:val="center"/>
          </w:tcPr>
          <w:p>
            <w:pPr>
              <w:spacing w:line="480" w:lineRule="auto"/>
              <w:jc w:val="right"/>
              <w:rPr>
                <w:rFonts w:ascii="Times New Roman" w:hAnsi="Times New Roman" w:eastAsia="楷体"/>
                <w:i/>
                <w:iCs/>
                <w:sz w:val="28"/>
                <w:szCs w:val="28"/>
              </w:rPr>
            </w:pPr>
            <w:r>
              <w:rPr>
                <w:rFonts w:hint="eastAsia" w:ascii="Times New Roman" w:hAnsi="Times New Roman" w:eastAsia="楷体"/>
                <w:sz w:val="28"/>
                <w:szCs w:val="28"/>
              </w:rPr>
              <w:t>(</w:t>
            </w:r>
            <w:r>
              <w:rPr>
                <w:rFonts w:ascii="Times New Roman" w:hAnsi="Times New Roman" w:eastAsia="楷体"/>
                <w:sz w:val="28"/>
                <w:szCs w:val="28"/>
              </w:rPr>
              <w:t>5)</w:t>
            </w:r>
          </w:p>
        </w:tc>
      </w:tr>
    </w:tbl>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第三步：</w:t>
      </w:r>
      <w:r>
        <w:rPr>
          <w:rFonts w:hint="eastAsia" w:ascii="Times New Roman" w:hAnsi="Times New Roman" w:eastAsia="楷体"/>
          <w:sz w:val="28"/>
          <w:szCs w:val="28"/>
        </w:rPr>
        <w:t>在时频脊线中提取</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(t)=0</m:t>
        </m:r>
      </m:oMath>
      <w:r>
        <w:rPr>
          <w:rFonts w:hint="eastAsia" w:ascii="Times New Roman" w:hAnsi="Times New Roman" w:eastAsia="楷体"/>
          <w:sz w:val="28"/>
          <w:szCs w:val="28"/>
        </w:rPr>
        <w:t>的时刻</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；由于信号时频脊线直接体现了频率变化随时间变化的趋势，当信号时频脊线中某时间点满足如下关系：</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54"/>
        <w:gridCol w:w="2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54" w:type="dxa"/>
            <w:vAlign w:val="center"/>
          </w:tcPr>
          <w:p>
            <w:pPr>
              <w:spacing w:line="480" w:lineRule="auto"/>
              <w:jc w:val="right"/>
              <w:rPr>
                <w:rFonts w:ascii="Times New Roman" w:hAnsi="Times New Roman" w:eastAsia="楷体"/>
                <w:i/>
                <w:sz w:val="28"/>
                <w:szCs w:val="28"/>
              </w:rPr>
            </w:pPr>
            <m:oMathPara>
              <m:oMathParaPr>
                <m:jc m:val="left"/>
              </m:oMathParaPr>
              <m:oMath>
                <m:r>
                  <m:rPr/>
                  <w:rPr>
                    <w:rFonts w:ascii="Cambria Math" w:hAnsi="Cambria Math" w:eastAsia="楷体"/>
                    <w:sz w:val="28"/>
                    <w:szCs w:val="28"/>
                  </w:rPr>
                  <m:t>RL(</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,ω)&gt;RL(</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i−1</m:t>
                    </m:r>
                    <m:ctrlPr>
                      <w:rPr>
                        <w:rFonts w:ascii="Cambria Math" w:hAnsi="Cambria Math" w:eastAsia="楷体"/>
                        <w:i/>
                        <w:iCs/>
                        <w:sz w:val="28"/>
                        <w:szCs w:val="28"/>
                      </w:rPr>
                    </m:ctrlPr>
                  </m:sub>
                </m:sSub>
                <m:r>
                  <m:rPr/>
                  <w:rPr>
                    <w:rFonts w:ascii="Cambria Math" w:hAnsi="Cambria Math" w:eastAsia="楷体"/>
                    <w:sz w:val="28"/>
                    <w:szCs w:val="28"/>
                  </w:rPr>
                  <m:t>,ω) &amp;&amp; RL(</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,ω)&gt;RL(</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i+1</m:t>
                    </m:r>
                    <m:ctrlPr>
                      <w:rPr>
                        <w:rFonts w:ascii="Cambria Math" w:hAnsi="Cambria Math" w:eastAsia="楷体"/>
                        <w:i/>
                        <w:iCs/>
                        <w:sz w:val="28"/>
                        <w:szCs w:val="28"/>
                      </w:rPr>
                    </m:ctrlPr>
                  </m:sub>
                </m:sSub>
                <m:r>
                  <m:rPr/>
                  <w:rPr>
                    <w:rFonts w:ascii="Cambria Math" w:hAnsi="Cambria Math" w:eastAsia="楷体"/>
                    <w:sz w:val="28"/>
                    <w:szCs w:val="28"/>
                  </w:rPr>
                  <m:t xml:space="preserve">,ω)  </m:t>
                </m:r>
              </m:oMath>
            </m:oMathPara>
          </w:p>
        </w:tc>
        <w:tc>
          <w:tcPr>
            <w:tcW w:w="2704" w:type="dxa"/>
            <w:vAlign w:val="center"/>
          </w:tcPr>
          <w:p>
            <w:pPr>
              <w:spacing w:line="480" w:lineRule="auto"/>
              <w:jc w:val="right"/>
              <w:rPr>
                <w:rFonts w:ascii="Times New Roman" w:hAnsi="Times New Roman" w:eastAsia="楷体"/>
                <w:i/>
                <w:iCs/>
                <w:sz w:val="28"/>
                <w:szCs w:val="28"/>
              </w:rPr>
            </w:pPr>
            <w:r>
              <w:rPr>
                <w:rFonts w:hint="eastAsia" w:ascii="Times New Roman" w:hAnsi="Times New Roman" w:eastAsia="楷体"/>
                <w:sz w:val="28"/>
                <w:szCs w:val="28"/>
              </w:rPr>
              <w:t>(</w:t>
            </w:r>
            <w:r>
              <w:rPr>
                <w:rFonts w:ascii="Times New Roman" w:hAnsi="Times New Roman" w:eastAsia="楷体"/>
                <w:sz w:val="28"/>
                <w:szCs w:val="28"/>
              </w:rPr>
              <w:t>6)</w:t>
            </w:r>
          </w:p>
        </w:tc>
      </w:tr>
    </w:tbl>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表示在当前时刻，振动信号在该振动周期内速度达到最大值，也即为当前运动目标的平衡位置，而自混合信号中，无光反馈干涉相位与外部振动的关系有如下关系：</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54"/>
        <w:gridCol w:w="2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54" w:type="dxa"/>
            <w:vAlign w:val="center"/>
          </w:tcPr>
          <w:p>
            <w:pPr>
              <w:spacing w:line="480" w:lineRule="auto"/>
              <w:jc w:val="right"/>
              <w:rPr>
                <w:rFonts w:ascii="Times New Roman" w:hAnsi="Times New Roman" w:eastAsia="楷体"/>
                <w:i/>
                <w:sz w:val="28"/>
                <w:szCs w:val="28"/>
              </w:rPr>
            </w:pPr>
            <m:oMathPara>
              <m:oMathParaPr>
                <m:jc m:val="left"/>
              </m:oMathParaPr>
              <m:oMath>
                <m:r>
                  <m:rPr/>
                  <w:rPr>
                    <w:rFonts w:ascii="Cambria Math" w:hAnsi="Cambria Math" w:eastAsia="楷体"/>
                    <w:sz w:val="28"/>
                    <w:szCs w:val="28"/>
                  </w:rPr>
                  <m:t>∆L=λ∗</m:t>
                </m:r>
                <m:f>
                  <m:fPr>
                    <m:ctrlPr>
                      <w:rPr>
                        <w:rFonts w:ascii="Cambria Math" w:hAnsi="Cambria Math" w:eastAsia="楷体"/>
                        <w:i/>
                        <w:iCs/>
                        <w:sz w:val="28"/>
                        <w:szCs w:val="28"/>
                      </w:rPr>
                    </m:ctrlPr>
                  </m:fPr>
                  <m:num>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ctrlPr>
                      <w:rPr>
                        <w:rFonts w:ascii="Cambria Math" w:hAnsi="Cambria Math" w:eastAsia="楷体"/>
                        <w:i/>
                        <w:iCs/>
                        <w:sz w:val="28"/>
                        <w:szCs w:val="28"/>
                      </w:rPr>
                    </m:ctrlPr>
                  </m:num>
                  <m:den>
                    <m:r>
                      <m:rPr/>
                      <w:rPr>
                        <w:rFonts w:ascii="Cambria Math" w:hAnsi="Cambria Math" w:eastAsia="楷体"/>
                        <w:sz w:val="28"/>
                        <w:szCs w:val="28"/>
                      </w:rPr>
                      <m:t>4π</m:t>
                    </m:r>
                    <m:ctrlPr>
                      <w:rPr>
                        <w:rFonts w:ascii="Cambria Math" w:hAnsi="Cambria Math" w:eastAsia="楷体"/>
                        <w:i/>
                        <w:iCs/>
                        <w:sz w:val="28"/>
                        <w:szCs w:val="28"/>
                      </w:rPr>
                    </m:ctrlPr>
                  </m:den>
                </m:f>
              </m:oMath>
            </m:oMathPara>
          </w:p>
        </w:tc>
        <w:tc>
          <w:tcPr>
            <w:tcW w:w="2704" w:type="dxa"/>
            <w:vAlign w:val="center"/>
          </w:tcPr>
          <w:p>
            <w:pPr>
              <w:spacing w:line="480" w:lineRule="auto"/>
              <w:jc w:val="right"/>
              <w:rPr>
                <w:rFonts w:ascii="Times New Roman" w:hAnsi="Times New Roman" w:eastAsia="楷体"/>
                <w:i/>
                <w:iCs/>
                <w:sz w:val="28"/>
                <w:szCs w:val="28"/>
              </w:rPr>
            </w:pPr>
            <w:r>
              <w:rPr>
                <w:rFonts w:hint="eastAsia" w:ascii="Times New Roman" w:hAnsi="Times New Roman" w:eastAsia="楷体"/>
                <w:sz w:val="28"/>
                <w:szCs w:val="28"/>
              </w:rPr>
              <w:t>(</w:t>
            </w:r>
            <w:r>
              <w:rPr>
                <w:rFonts w:ascii="Times New Roman" w:hAnsi="Times New Roman" w:eastAsia="楷体"/>
                <w:sz w:val="28"/>
                <w:szCs w:val="28"/>
              </w:rPr>
              <w:t>7)</w:t>
            </w:r>
          </w:p>
        </w:tc>
      </w:tr>
    </w:tbl>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当运动目标处于平衡位置时，有</w:t>
      </w:r>
      <m:oMath>
        <m:r>
          <m:rPr/>
          <w:rPr>
            <w:rFonts w:ascii="Cambria Math" w:hAnsi="Cambria Math" w:eastAsia="楷体"/>
            <w:sz w:val="28"/>
            <w:szCs w:val="28"/>
          </w:rPr>
          <m:t>∆L</m:t>
        </m:r>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=0</m:t>
        </m:r>
      </m:oMath>
      <w:r>
        <w:rPr>
          <w:rFonts w:hint="eastAsia" w:ascii="Times New Roman" w:hAnsi="Times New Roman" w:eastAsia="楷体"/>
          <w:sz w:val="28"/>
          <w:szCs w:val="28"/>
        </w:rPr>
        <w:t>，即通过上式所求得的时间</w:t>
      </w:r>
      <m:oMath>
        <m:sSub>
          <m:sSubPr>
            <m:ctrlPr>
              <w:rPr>
                <w:rFonts w:ascii="Cambria Math" w:hAnsi="Cambria Math" w:eastAsia="楷体"/>
                <w:i/>
                <w:sz w:val="28"/>
                <w:szCs w:val="28"/>
              </w:rPr>
            </m:ctrlPr>
          </m:sSubPr>
          <m:e>
            <m:r>
              <m:rPr>
                <m:sty m:val="p"/>
              </m:rPr>
              <w:rPr>
                <w:rFonts w:hint="eastAsia"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为对应振动周期内无光反馈干涉相位数值上为零的时刻。</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第四步：</w:t>
      </w:r>
      <w:r>
        <w:rPr>
          <w:rFonts w:hint="eastAsia" w:ascii="Times New Roman" w:hAnsi="Times New Roman" w:eastAsia="楷体"/>
          <w:sz w:val="28"/>
          <w:szCs w:val="28"/>
        </w:rPr>
        <w:t>利用相位方程进行</w:t>
      </w:r>
      <w:r>
        <w:rPr>
          <w:rFonts w:hint="eastAsia" w:ascii="Times New Roman" w:hAnsi="Times New Roman" w:eastAsia="楷体"/>
          <w:i/>
          <w:sz w:val="28"/>
          <w:szCs w:val="28"/>
        </w:rPr>
        <w:t>C</w:t>
      </w:r>
      <w:r>
        <w:rPr>
          <w:rFonts w:hint="eastAsia" w:ascii="Times New Roman" w:hAnsi="Times New Roman" w:eastAsia="楷体"/>
          <w:sz w:val="28"/>
          <w:szCs w:val="28"/>
        </w:rPr>
        <w:t>值测算；对于振动周期内的平衡位置，其对应时刻的激光自混合相位方程被改写为：</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54"/>
        <w:gridCol w:w="2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54" w:type="dxa"/>
            <w:vAlign w:val="center"/>
          </w:tcPr>
          <w:p>
            <w:pPr>
              <w:spacing w:line="480" w:lineRule="auto"/>
              <w:jc w:val="right"/>
              <w:rPr>
                <w:rFonts w:ascii="Times New Roman" w:hAnsi="Times New Roman" w:eastAsia="楷体"/>
                <w:i/>
                <w:sz w:val="28"/>
                <w:szCs w:val="28"/>
              </w:rPr>
            </w:pPr>
            <m:oMathPara>
              <m:oMathParaPr>
                <m:jc m:val="left"/>
              </m:oMathParaPr>
              <m:oMath>
                <m:sSub>
                  <m:sSubPr>
                    <m:ctrlPr>
                      <w:rPr>
                        <w:rFonts w:ascii="Cambria Math" w:hAnsi="Cambria Math" w:eastAsia="楷体"/>
                        <w:i/>
                        <w:iCs/>
                        <w:sz w:val="28"/>
                        <w:szCs w:val="28"/>
                      </w:rPr>
                    </m:ctrlPr>
                  </m:sSubPr>
                  <m:e>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)−C∙</m:t>
                </m:r>
                <m:r>
                  <m:rPr>
                    <m:sty m:val="p"/>
                  </m:rPr>
                  <w:rPr>
                    <w:rFonts w:ascii="Cambria Math" w:hAnsi="Cambria Math" w:eastAsia="楷体"/>
                    <w:sz w:val="28"/>
                    <w:szCs w:val="28"/>
                  </w:rPr>
                  <m:t>sin</m:t>
                </m:r>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r>
                  <m:rPr>
                    <m:sty m:val="p"/>
                  </m:rPr>
                  <w:rPr>
                    <w:rFonts w:ascii="Cambria Math" w:hAnsi="Cambria Math" w:eastAsia="楷体"/>
                    <w:sz w:val="28"/>
                    <w:szCs w:val="28"/>
                  </w:rPr>
                  <m:t>arctan</m:t>
                </m:r>
                <m:r>
                  <m:rPr/>
                  <w:rPr>
                    <w:rFonts w:ascii="Cambria Math" w:hAnsi="Cambria Math" w:eastAsia="楷体"/>
                    <w:sz w:val="28"/>
                    <w:szCs w:val="28"/>
                  </w:rPr>
                  <m:t>α)</m:t>
                </m:r>
              </m:oMath>
            </m:oMathPara>
          </w:p>
        </w:tc>
        <w:tc>
          <w:tcPr>
            <w:tcW w:w="2704" w:type="dxa"/>
            <w:vAlign w:val="center"/>
          </w:tcPr>
          <w:p>
            <w:pPr>
              <w:spacing w:line="480" w:lineRule="auto"/>
              <w:jc w:val="right"/>
              <w:rPr>
                <w:rFonts w:ascii="Times New Roman" w:hAnsi="Times New Roman" w:eastAsia="楷体"/>
                <w:i/>
                <w:iCs/>
                <w:sz w:val="28"/>
                <w:szCs w:val="28"/>
              </w:rPr>
            </w:pPr>
            <w:r>
              <w:rPr>
                <w:rFonts w:hint="eastAsia" w:ascii="Times New Roman" w:hAnsi="Times New Roman" w:eastAsia="楷体"/>
                <w:sz w:val="28"/>
                <w:szCs w:val="28"/>
              </w:rPr>
              <w:t>(</w:t>
            </w:r>
            <w:r>
              <w:rPr>
                <w:rFonts w:ascii="Times New Roman" w:hAnsi="Times New Roman" w:eastAsia="楷体"/>
                <w:sz w:val="28"/>
                <w:szCs w:val="28"/>
              </w:rPr>
              <w:t>8)</w:t>
            </w:r>
          </w:p>
        </w:tc>
      </w:tr>
    </w:tbl>
    <w:p>
      <w:pPr>
        <w:spacing w:line="480" w:lineRule="auto"/>
        <w:ind w:firstLine="560" w:firstLineChars="200"/>
        <w:jc w:val="left"/>
        <w:rPr>
          <w:rFonts w:ascii="Times New Roman" w:hAnsi="Times New Roman" w:eastAsia="楷体"/>
          <w:sz w:val="28"/>
          <w:szCs w:val="28"/>
        </w:rPr>
      </w:pP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oMath>
      <w:r>
        <w:rPr>
          <w:rFonts w:hint="eastAsia" w:ascii="Times New Roman" w:hAnsi="Times New Roman" w:eastAsia="楷体"/>
          <w:sz w:val="28"/>
          <w:szCs w:val="28"/>
        </w:rPr>
        <w:t>在振动平衡位置上数值为零，而</w:t>
      </w:r>
      <m:oMath>
        <m:r>
          <m:rPr>
            <m:sty m:val="p"/>
          </m:rPr>
          <w:rPr>
            <w:rFonts w:ascii="Cambria Math" w:hAnsi="Cambria Math" w:eastAsia="楷体"/>
            <w:sz w:val="28"/>
            <w:szCs w:val="28"/>
          </w:rPr>
          <m:t>α</m:t>
        </m:r>
      </m:oMath>
      <w:r>
        <w:rPr>
          <w:rFonts w:hint="eastAsia" w:ascii="Times New Roman" w:hAnsi="Times New Roman" w:eastAsia="楷体"/>
          <w:sz w:val="28"/>
          <w:szCs w:val="28"/>
        </w:rPr>
        <w:t>为激光器固有参数，</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oMath>
      <w:r>
        <w:rPr>
          <w:rFonts w:hint="eastAsia" w:ascii="Times New Roman" w:hAnsi="Times New Roman" w:eastAsia="楷体"/>
          <w:sz w:val="28"/>
          <w:szCs w:val="28"/>
        </w:rPr>
        <w:t>为对应时刻光反馈干涉相位值，令</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1</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 xml:space="preserve">) = </m:t>
        </m:r>
        <m:r>
          <m:rPr>
            <m:sty m:val="p"/>
          </m:rPr>
          <w:rPr>
            <w:rFonts w:ascii="Cambria Math" w:hAnsi="Cambria Math" w:eastAsia="楷体"/>
            <w:sz w:val="28"/>
            <w:szCs w:val="28"/>
          </w:rPr>
          <m:t>sin</m:t>
        </m:r>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r>
          <m:rPr>
            <m:sty m:val="p"/>
          </m:rPr>
          <w:rPr>
            <w:rFonts w:ascii="Cambria Math" w:hAnsi="Cambria Math" w:eastAsia="楷体"/>
            <w:sz w:val="28"/>
            <w:szCs w:val="28"/>
          </w:rPr>
          <m:t>arctan</m:t>
        </m:r>
        <m:r>
          <m:rPr/>
          <w:rPr>
            <w:rFonts w:ascii="Cambria Math" w:hAnsi="Cambria Math" w:eastAsia="楷体"/>
            <w:sz w:val="28"/>
            <w:szCs w:val="28"/>
          </w:rPr>
          <m:t>α)</m:t>
        </m:r>
      </m:oMath>
      <w:r>
        <w:rPr>
          <w:rFonts w:hint="eastAsia" w:ascii="Times New Roman" w:hAnsi="Times New Roman" w:eastAsia="楷体"/>
          <w:sz w:val="28"/>
          <w:szCs w:val="28"/>
        </w:rPr>
        <w:t>，光反馈强度因子可以由下式求得：</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54"/>
        <w:gridCol w:w="2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54" w:type="dxa"/>
            <w:vAlign w:val="center"/>
          </w:tcPr>
          <w:p>
            <w:pPr>
              <w:spacing w:line="480" w:lineRule="auto"/>
              <w:jc w:val="right"/>
              <w:rPr>
                <w:rFonts w:ascii="Times New Roman" w:hAnsi="Times New Roman" w:eastAsia="楷体"/>
                <w:i/>
                <w:sz w:val="28"/>
                <w:szCs w:val="28"/>
              </w:rPr>
            </w:pPr>
            <m:oMathPara>
              <m:oMathParaPr>
                <m:jc m:val="left"/>
              </m:oMathParaPr>
              <m:oMath>
                <m:r>
                  <m:rPr/>
                  <w:rPr>
                    <w:rFonts w:ascii="Cambria Math" w:hAnsi="Cambria Math" w:eastAsia="楷体"/>
                    <w:sz w:val="28"/>
                    <w:szCs w:val="28"/>
                  </w:rPr>
                  <m:t>C=|</m:t>
                </m:r>
                <m:f>
                  <m:fPr>
                    <m:ctrlPr>
                      <w:rPr>
                        <w:rFonts w:ascii="Cambria Math" w:hAnsi="Cambria Math" w:eastAsia="楷体"/>
                        <w:i/>
                        <w:iCs/>
                        <w:sz w:val="28"/>
                        <w:szCs w:val="28"/>
                      </w:rPr>
                    </m:ctrlPr>
                  </m:fPr>
                  <m:num>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ctrlPr>
                      <w:rPr>
                        <w:rFonts w:ascii="Cambria Math" w:hAnsi="Cambria Math" w:eastAsia="楷体"/>
                        <w:i/>
                        <w:iCs/>
                        <w:sz w:val="28"/>
                        <w:szCs w:val="28"/>
                      </w:rPr>
                    </m:ctrlPr>
                  </m:num>
                  <m:den>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1</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ctrlPr>
                      <w:rPr>
                        <w:rFonts w:ascii="Cambria Math" w:hAnsi="Cambria Math" w:eastAsia="楷体"/>
                        <w:i/>
                        <w:iCs/>
                        <w:sz w:val="28"/>
                        <w:szCs w:val="28"/>
                      </w:rPr>
                    </m:ctrlPr>
                  </m:den>
                </m:f>
                <m:r>
                  <m:rPr/>
                  <w:rPr>
                    <w:rFonts w:ascii="Cambria Math" w:hAnsi="Cambria Math" w:eastAsia="楷体"/>
                    <w:sz w:val="28"/>
                    <w:szCs w:val="28"/>
                  </w:rPr>
                  <m:t>|</m:t>
                </m:r>
              </m:oMath>
            </m:oMathPara>
          </w:p>
        </w:tc>
        <w:tc>
          <w:tcPr>
            <w:tcW w:w="2704" w:type="dxa"/>
            <w:vAlign w:val="center"/>
          </w:tcPr>
          <w:p>
            <w:pPr>
              <w:spacing w:line="480" w:lineRule="auto"/>
              <w:jc w:val="right"/>
              <w:rPr>
                <w:rFonts w:ascii="Times New Roman" w:hAnsi="Times New Roman" w:eastAsia="楷体"/>
                <w:i/>
                <w:iCs/>
                <w:sz w:val="28"/>
                <w:szCs w:val="28"/>
              </w:rPr>
            </w:pPr>
            <w:r>
              <w:rPr>
                <w:rFonts w:hint="eastAsia" w:ascii="Times New Roman" w:hAnsi="Times New Roman" w:eastAsia="楷体"/>
                <w:sz w:val="28"/>
                <w:szCs w:val="28"/>
              </w:rPr>
              <w:t>(</w:t>
            </w:r>
            <w:r>
              <w:rPr>
                <w:rFonts w:ascii="Times New Roman" w:hAnsi="Times New Roman" w:eastAsia="楷体"/>
                <w:sz w:val="28"/>
                <w:szCs w:val="28"/>
              </w:rPr>
              <w:t>9)</w:t>
            </w:r>
          </w:p>
        </w:tc>
      </w:tr>
    </w:tbl>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本发明实施例提供了一种</w:t>
      </w:r>
      <w:r>
        <w:rPr>
          <w:rFonts w:hint="eastAsia" w:ascii="Times New Roman" w:hAnsi="Times New Roman" w:eastAsia="楷体"/>
          <w:sz w:val="28"/>
          <w:szCs w:val="28"/>
        </w:rPr>
        <w:t>激光自混合干涉系统光反馈强度因子实时测算方法，该方法思想是通过在时频图中找到特征时间点，结合相位方程解得随振动周期变化的</w:t>
      </w:r>
      <w:r>
        <w:rPr>
          <w:rFonts w:hint="eastAsia" w:ascii="Times New Roman" w:hAnsi="Times New Roman" w:eastAsia="楷体"/>
          <w:i/>
          <w:iCs/>
          <w:sz w:val="28"/>
          <w:szCs w:val="28"/>
        </w:rPr>
        <w:t>C</w:t>
      </w:r>
      <w:r>
        <w:rPr>
          <w:rFonts w:hint="eastAsia" w:ascii="Times New Roman" w:hAnsi="Times New Roman" w:eastAsia="楷体"/>
          <w:sz w:val="28"/>
          <w:szCs w:val="28"/>
        </w:rPr>
        <w:t>值，该原理主要依据于：在激光自混合干涉系统中，当外部振动物体处于振动周期内的平衡位置时，存在</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=0</m:t>
        </m:r>
      </m:oMath>
      <w:r>
        <w:rPr>
          <w:rFonts w:hint="eastAsia" w:ascii="Times New Roman" w:hAnsi="Times New Roman" w:eastAsia="楷体"/>
          <w:sz w:val="28"/>
          <w:szCs w:val="28"/>
        </w:rPr>
        <w:t>。根据激光器和外部目标物之间相对速度的变化产生的频率移动关系，当振动物体处于平衡位置，即速度最大时，频移也达到最大值。从自混合信号相位方程出发，自混合的瞬时频率</w:t>
      </w:r>
      <m:oMath>
        <m:f>
          <m:fPr>
            <m:ctrlPr>
              <w:rPr>
                <w:rFonts w:ascii="Cambria Math" w:hAnsi="Cambria Math" w:eastAsia="楷体"/>
                <w:i/>
                <w:sz w:val="28"/>
                <w:szCs w:val="28"/>
              </w:rPr>
            </m:ctrlPr>
          </m:fPr>
          <m:num>
            <m:r>
              <m:rPr/>
              <w:rPr>
                <w:rFonts w:ascii="Cambria Math" w:hAnsi="Cambria Math" w:eastAsia="楷体"/>
                <w:sz w:val="28"/>
                <w:szCs w:val="28"/>
              </w:rPr>
              <m:t>d</m:t>
            </m:r>
            <m:sSub>
              <m:sSubPr>
                <m:ctrlPr>
                  <w:rPr>
                    <w:rFonts w:ascii="Cambria Math" w:hAnsi="Cambria Math" w:eastAsia="楷体"/>
                    <w:i/>
                    <w:sz w:val="28"/>
                    <w:szCs w:val="28"/>
                  </w:rPr>
                </m:ctrlPr>
              </m:sSubPr>
              <m:e>
                <m:r>
                  <m:rPr/>
                  <w:rPr>
                    <w:rFonts w:ascii="Cambria Math" w:hAnsi="Cambria Math" w:eastAsia="楷体"/>
                    <w:sz w:val="28"/>
                    <w:szCs w:val="28"/>
                  </w:rPr>
                  <m:t>φ</m:t>
                </m:r>
                <m:ctrlPr>
                  <w:rPr>
                    <w:rFonts w:ascii="Cambria Math" w:hAnsi="Cambria Math" w:eastAsia="楷体"/>
                    <w:i/>
                    <w:sz w:val="28"/>
                    <w:szCs w:val="28"/>
                  </w:rPr>
                </m:ctrlPr>
              </m:e>
              <m:sub>
                <m:r>
                  <m:rPr/>
                  <w:rPr>
                    <w:rFonts w:ascii="Cambria Math" w:hAnsi="Cambria Math" w:eastAsia="楷体"/>
                    <w:sz w:val="28"/>
                    <w:szCs w:val="28"/>
                  </w:rPr>
                  <m:t>F</m:t>
                </m:r>
                <m:ctrlPr>
                  <w:rPr>
                    <w:rFonts w:ascii="Cambria Math" w:hAnsi="Cambria Math" w:eastAsia="楷体"/>
                    <w:i/>
                    <w:sz w:val="28"/>
                    <w:szCs w:val="28"/>
                  </w:rPr>
                </m:ctrlPr>
              </m:sub>
            </m:sSub>
            <m:r>
              <m:rPr/>
              <w:rPr>
                <w:rFonts w:ascii="Cambria Math" w:hAnsi="Cambria Math" w:eastAsia="楷体"/>
                <w:sz w:val="28"/>
                <w:szCs w:val="28"/>
              </w:rPr>
              <m:t>(t)</m:t>
            </m:r>
            <m:ctrlPr>
              <w:rPr>
                <w:rFonts w:ascii="Cambria Math" w:hAnsi="Cambria Math" w:eastAsia="楷体"/>
                <w:i/>
                <w:sz w:val="28"/>
                <w:szCs w:val="28"/>
              </w:rPr>
            </m:ctrlPr>
          </m:num>
          <m:den>
            <m:r>
              <m:rPr/>
              <w:rPr>
                <w:rFonts w:ascii="Cambria Math" w:hAnsi="Cambria Math" w:eastAsia="楷体"/>
                <w:sz w:val="28"/>
                <w:szCs w:val="28"/>
              </w:rPr>
              <m:t>dt</m:t>
            </m:r>
            <m:ctrlPr>
              <w:rPr>
                <w:rFonts w:ascii="Cambria Math" w:hAnsi="Cambria Math" w:eastAsia="楷体"/>
                <w:i/>
                <w:sz w:val="28"/>
                <w:szCs w:val="28"/>
              </w:rPr>
            </m:ctrlPr>
          </m:den>
        </m:f>
      </m:oMath>
      <w:r>
        <w:rPr>
          <w:rFonts w:hint="eastAsia" w:ascii="Times New Roman" w:hAnsi="Times New Roman" w:eastAsia="楷体"/>
          <w:sz w:val="28"/>
          <w:szCs w:val="28"/>
        </w:rPr>
        <w:t>所体现的频率与时间的变换关系，本质上与自混合信号时频脊线所表达的关系相同，因此从信号时频脊线中，能够提取出</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(t)=0</m:t>
        </m:r>
      </m:oMath>
      <w:r>
        <w:rPr>
          <w:rFonts w:hint="eastAsia" w:ascii="Times New Roman" w:hAnsi="Times New Roman" w:eastAsia="楷体"/>
          <w:sz w:val="28"/>
          <w:szCs w:val="28"/>
        </w:rPr>
        <w:t>的时刻</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。通过在时频域中提取信号时频脊线，求出</w:t>
      </w:r>
      <m:oMath>
        <m:sSub>
          <m:sSubPr>
            <m:ctrlPr>
              <w:rPr>
                <w:rFonts w:ascii="Cambria Math" w:hAnsi="Cambria Math" w:eastAsia="楷体"/>
                <w:sz w:val="28"/>
                <w:szCs w:val="28"/>
              </w:rPr>
            </m:ctrlPr>
          </m:sSubPr>
          <m:e>
            <m:r>
              <m:rPr>
                <m:sty m:val="p"/>
              </m:rPr>
              <w:rPr>
                <w:rFonts w:ascii="Cambria Math" w:hAnsi="Cambria Math" w:eastAsia="楷体"/>
                <w:sz w:val="28"/>
                <w:szCs w:val="28"/>
              </w:rPr>
              <m:t>φ</m:t>
            </m:r>
            <m:ctrlPr>
              <w:rPr>
                <w:rFonts w:ascii="Cambria Math" w:hAnsi="Cambria Math" w:eastAsia="楷体"/>
                <w:sz w:val="28"/>
                <w:szCs w:val="28"/>
              </w:rPr>
            </m:ctrlPr>
          </m:e>
          <m:sub>
            <m:r>
              <m:rPr>
                <m:sty m:val="p"/>
              </m:rPr>
              <w:rPr>
                <w:rFonts w:ascii="Cambria Math" w:hAnsi="Cambria Math" w:eastAsia="楷体"/>
                <w:sz w:val="28"/>
                <w:szCs w:val="28"/>
              </w:rPr>
              <m:t>0</m:t>
            </m:r>
            <m:ctrlPr>
              <w:rPr>
                <w:rFonts w:ascii="Cambria Math" w:hAnsi="Cambria Math" w:eastAsia="楷体"/>
                <w:sz w:val="28"/>
                <w:szCs w:val="28"/>
              </w:rPr>
            </m:ctrlPr>
          </m:sub>
        </m:sSub>
        <m:r>
          <m:rPr>
            <m:sty m:val="p"/>
          </m:rPr>
          <w:rPr>
            <w:rFonts w:ascii="Cambria Math" w:hAnsi="Cambria Math" w:eastAsia="楷体"/>
            <w:sz w:val="28"/>
            <w:szCs w:val="28"/>
          </w:rPr>
          <m:t>(t)=0</m:t>
        </m:r>
      </m:oMath>
      <w:r>
        <w:rPr>
          <w:rFonts w:hint="eastAsia" w:ascii="Times New Roman" w:hAnsi="Times New Roman" w:eastAsia="楷体"/>
          <w:sz w:val="28"/>
          <w:szCs w:val="28"/>
        </w:rPr>
        <w:t>的时刻</w:t>
      </w:r>
      <m:oMath>
        <m:sSub>
          <m:sSubPr>
            <m:ctrlPr>
              <w:rPr>
                <w:rFonts w:ascii="Cambria Math" w:hAnsi="Cambria Math" w:eastAsia="楷体"/>
                <w:sz w:val="28"/>
                <w:szCs w:val="28"/>
              </w:rPr>
            </m:ctrlPr>
          </m:sSubPr>
          <m:e>
            <m:r>
              <m:rPr>
                <m:sty m:val="p"/>
              </m:rPr>
              <w:rPr>
                <w:rFonts w:ascii="Cambria Math" w:hAnsi="Cambria Math" w:eastAsia="楷体"/>
                <w:sz w:val="28"/>
                <w:szCs w:val="28"/>
              </w:rPr>
              <m:t>t</m:t>
            </m:r>
            <m:ctrlPr>
              <w:rPr>
                <w:rFonts w:ascii="Cambria Math" w:hAnsi="Cambria Math" w:eastAsia="楷体"/>
                <w:sz w:val="28"/>
                <w:szCs w:val="28"/>
              </w:rPr>
            </m:ctrlPr>
          </m:e>
          <m:sub>
            <m:r>
              <m:rPr>
                <m:sty m:val="p"/>
              </m:rPr>
              <w:rPr>
                <w:rFonts w:ascii="Cambria Math" w:hAnsi="Cambria Math" w:eastAsia="楷体"/>
                <w:sz w:val="28"/>
                <w:szCs w:val="28"/>
              </w:rPr>
              <m:t>i</m:t>
            </m:r>
            <m:ctrlPr>
              <w:rPr>
                <w:rFonts w:ascii="Cambria Math" w:hAnsi="Cambria Math" w:eastAsia="楷体"/>
                <w:sz w:val="28"/>
                <w:szCs w:val="28"/>
              </w:rPr>
            </m:ctrlPr>
          </m:sub>
        </m:sSub>
      </m:oMath>
      <w:r>
        <w:rPr>
          <w:rFonts w:hint="eastAsia" w:ascii="Times New Roman" w:hAnsi="Times New Roman" w:eastAsia="楷体"/>
          <w:sz w:val="28"/>
          <w:szCs w:val="28"/>
        </w:rPr>
        <w:t>，该时刻对应外部振动目标的速度达到周期内最大值，利用干涉相位关系计算该时刻的</w:t>
      </w:r>
      <w:r>
        <w:rPr>
          <w:rFonts w:hint="eastAsia" w:ascii="Times New Roman" w:hAnsi="Times New Roman" w:eastAsia="楷体"/>
          <w:i/>
          <w:iCs/>
          <w:sz w:val="28"/>
          <w:szCs w:val="28"/>
        </w:rPr>
        <w:t>C</w:t>
      </w:r>
      <w:r>
        <w:rPr>
          <w:rFonts w:hint="eastAsia" w:ascii="Times New Roman" w:hAnsi="Times New Roman" w:eastAsia="楷体"/>
          <w:sz w:val="28"/>
          <w:szCs w:val="28"/>
        </w:rPr>
        <w:t>值。</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基于上述原理，进行激光自混合干涉光反馈强度因子测算仿真测试，在仿真中展示的是如图</w:t>
      </w:r>
      <w:r>
        <w:rPr>
          <w:rFonts w:ascii="Times New Roman" w:hAnsi="Times New Roman" w:eastAsia="楷体"/>
          <w:sz w:val="28"/>
          <w:szCs w:val="28"/>
        </w:rPr>
        <w:t>3</w:t>
      </w:r>
      <w:r>
        <w:rPr>
          <w:rFonts w:hint="eastAsia" w:ascii="Times New Roman" w:hAnsi="Times New Roman" w:eastAsia="楷体"/>
          <w:sz w:val="28"/>
          <w:szCs w:val="28"/>
        </w:rPr>
        <w:t>(a)所示的弱反馈水平下的自混合信号以及图</w:t>
      </w:r>
      <w:r>
        <w:rPr>
          <w:rFonts w:ascii="Times New Roman" w:hAnsi="Times New Roman" w:eastAsia="楷体"/>
          <w:sz w:val="28"/>
          <w:szCs w:val="28"/>
        </w:rPr>
        <w:t>3</w:t>
      </w:r>
      <w:r>
        <w:rPr>
          <w:rFonts w:hint="eastAsia" w:ascii="Times New Roman" w:hAnsi="Times New Roman" w:eastAsia="楷体"/>
          <w:sz w:val="28"/>
          <w:szCs w:val="28"/>
        </w:rPr>
        <w:t>(b)所示的适度反馈水平下的自混合信号以及图</w:t>
      </w:r>
      <w:r>
        <w:rPr>
          <w:rFonts w:ascii="Times New Roman" w:hAnsi="Times New Roman" w:eastAsia="楷体"/>
          <w:sz w:val="28"/>
          <w:szCs w:val="28"/>
        </w:rPr>
        <w:t>3</w:t>
      </w:r>
      <w:r>
        <w:rPr>
          <w:rFonts w:hint="eastAsia" w:ascii="Times New Roman" w:hAnsi="Times New Roman" w:eastAsia="楷体"/>
          <w:sz w:val="28"/>
          <w:szCs w:val="28"/>
        </w:rPr>
        <w:t>(c)所示的反馈强度在弱反馈到适度反馈区间内不断波动的自混合信号。可以从图二中看出，弱反馈下自混合信号呈类正弦波形，随着反馈强度增大，条纹上下分离愈加明显，条纹倾斜程度增大，最终呈现为锯齿类波形，而反馈水平变化的自混合波形在不同的振动周期内呈现不同的波形特征。</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接着对不同反馈强度的自混合信号进行相位解卷。结果如图</w:t>
      </w:r>
      <w:r>
        <w:rPr>
          <w:rFonts w:ascii="Times New Roman" w:hAnsi="Times New Roman" w:eastAsia="楷体"/>
          <w:sz w:val="28"/>
          <w:szCs w:val="28"/>
        </w:rPr>
        <w:t>4</w:t>
      </w:r>
      <w:r>
        <w:rPr>
          <w:rFonts w:hint="eastAsia" w:ascii="Times New Roman" w:hAnsi="Times New Roman" w:eastAsia="楷体"/>
          <w:sz w:val="28"/>
          <w:szCs w:val="28"/>
        </w:rPr>
        <w:t>所示，图</w:t>
      </w:r>
      <w:r>
        <w:rPr>
          <w:rFonts w:ascii="Times New Roman" w:hAnsi="Times New Roman" w:eastAsia="楷体"/>
          <w:sz w:val="28"/>
          <w:szCs w:val="28"/>
        </w:rPr>
        <w:t>4</w:t>
      </w:r>
      <w:r>
        <w:rPr>
          <w:rFonts w:hint="eastAsia" w:ascii="Times New Roman" w:hAnsi="Times New Roman" w:eastAsia="楷体"/>
          <w:sz w:val="28"/>
          <w:szCs w:val="28"/>
        </w:rPr>
        <w:t>(a)和(b)分别展示了弱反馈和适度反馈强度下的光反馈干涉相位</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(t)</m:t>
        </m:r>
      </m:oMath>
      <w:r>
        <w:rPr>
          <w:rFonts w:hint="eastAsia" w:ascii="Times New Roman" w:hAnsi="Times New Roman" w:eastAsia="楷体"/>
          <w:sz w:val="28"/>
          <w:szCs w:val="28"/>
        </w:rPr>
        <w:t>，可以看出随着反馈强度的增大，</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(t)</m:t>
        </m:r>
      </m:oMath>
      <w:r>
        <w:rPr>
          <w:rFonts w:hint="eastAsia" w:ascii="Times New Roman" w:hAnsi="Times New Roman" w:eastAsia="楷体"/>
          <w:sz w:val="28"/>
          <w:szCs w:val="28"/>
        </w:rPr>
        <w:t>的阶梯状特征愈加明显。图3(</w:t>
      </w:r>
      <w:r>
        <w:rPr>
          <w:rFonts w:hint="eastAsia" w:ascii="Times New Roman" w:hAnsi="Times New Roman" w:eastAsia="楷体"/>
          <w:iCs/>
          <w:sz w:val="28"/>
          <w:szCs w:val="28"/>
        </w:rPr>
        <w:t>c</w:t>
      </w:r>
      <w:r>
        <w:rPr>
          <w:rFonts w:hint="eastAsia" w:ascii="Times New Roman" w:hAnsi="Times New Roman" w:eastAsia="楷体"/>
          <w:sz w:val="28"/>
          <w:szCs w:val="28"/>
        </w:rPr>
        <w:t>)展示了反馈强度变化的光反馈干涉相位</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(t)</m:t>
        </m:r>
      </m:oMath>
      <w:r>
        <w:rPr>
          <w:rFonts w:hint="eastAsia" w:ascii="Times New Roman" w:hAnsi="Times New Roman" w:eastAsia="楷体"/>
          <w:sz w:val="28"/>
          <w:szCs w:val="28"/>
        </w:rPr>
        <w:t>，可以看出在不同时间周期内，分别具备有弱反馈和适度反馈的特征。</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接下来对图</w:t>
      </w:r>
      <w:r>
        <w:rPr>
          <w:rFonts w:ascii="Times New Roman" w:hAnsi="Times New Roman" w:eastAsia="楷体"/>
          <w:sz w:val="28"/>
          <w:szCs w:val="28"/>
        </w:rPr>
        <w:t>3</w:t>
      </w:r>
      <w:r>
        <w:rPr>
          <w:rFonts w:hint="eastAsia" w:ascii="Times New Roman" w:hAnsi="Times New Roman" w:eastAsia="楷体"/>
          <w:sz w:val="28"/>
          <w:szCs w:val="28"/>
        </w:rPr>
        <w:t>的自混合信号做短时傅里叶变换并提取时频脊线，结果如图</w:t>
      </w:r>
      <w:r>
        <w:rPr>
          <w:rFonts w:ascii="Times New Roman" w:hAnsi="Times New Roman" w:eastAsia="楷体"/>
          <w:sz w:val="28"/>
          <w:szCs w:val="28"/>
        </w:rPr>
        <w:t>5</w:t>
      </w:r>
      <w:r>
        <w:rPr>
          <w:rFonts w:hint="eastAsia" w:ascii="Times New Roman" w:hAnsi="Times New Roman" w:eastAsia="楷体"/>
          <w:sz w:val="28"/>
          <w:szCs w:val="28"/>
        </w:rPr>
        <w:t>给出。弱反馈和适度反馈下的自混合信号经过变换的结果分别由图</w:t>
      </w:r>
      <w:r>
        <w:rPr>
          <w:rFonts w:ascii="Times New Roman" w:hAnsi="Times New Roman" w:eastAsia="楷体"/>
          <w:sz w:val="28"/>
          <w:szCs w:val="28"/>
        </w:rPr>
        <w:t>5</w:t>
      </w:r>
      <w:r>
        <w:rPr>
          <w:rFonts w:hint="eastAsia" w:ascii="Times New Roman" w:hAnsi="Times New Roman" w:eastAsia="楷体"/>
          <w:sz w:val="28"/>
          <w:szCs w:val="28"/>
        </w:rPr>
        <w:t>(a)和(b)所示，而图</w:t>
      </w:r>
      <w:r>
        <w:rPr>
          <w:rFonts w:ascii="Times New Roman" w:hAnsi="Times New Roman" w:eastAsia="楷体"/>
          <w:sz w:val="28"/>
          <w:szCs w:val="28"/>
        </w:rPr>
        <w:t>5</w:t>
      </w:r>
      <w:r>
        <w:rPr>
          <w:rFonts w:hint="eastAsia" w:ascii="Times New Roman" w:hAnsi="Times New Roman" w:eastAsia="楷体"/>
          <w:sz w:val="28"/>
          <w:szCs w:val="28"/>
        </w:rPr>
        <w:t>(</w:t>
      </w:r>
      <w:r>
        <w:rPr>
          <w:rFonts w:hint="eastAsia" w:ascii="Times New Roman" w:hAnsi="Times New Roman" w:eastAsia="楷体"/>
          <w:iCs/>
          <w:sz w:val="28"/>
          <w:szCs w:val="28"/>
        </w:rPr>
        <w:t>c</w:t>
      </w:r>
      <w:r>
        <w:rPr>
          <w:rFonts w:hint="eastAsia" w:ascii="Times New Roman" w:hAnsi="Times New Roman" w:eastAsia="楷体"/>
          <w:sz w:val="28"/>
          <w:szCs w:val="28"/>
        </w:rPr>
        <w:t>)展示了当反馈强度波动时的自混合信号时频图。可以看出随着反馈强度的增大，时频图中引入越来越多的谐波成分能量，但信号的主频成分依旧清晰可见，因此很容易提取出当前信号的时频脊线，如图中红线所示，接着对时频脊线求局部极值，可以定位出</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(t)=0</m:t>
        </m:r>
      </m:oMath>
      <w:r>
        <w:rPr>
          <w:rFonts w:hint="eastAsia" w:ascii="Times New Roman" w:hAnsi="Times New Roman" w:eastAsia="楷体"/>
          <w:sz w:val="28"/>
          <w:szCs w:val="28"/>
        </w:rPr>
        <w:t>所对应的时刻</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，如图中黄圈所示。求得</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对应时刻的</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F</m:t>
            </m:r>
            <m:ctrlPr>
              <w:rPr>
                <w:rFonts w:ascii="Cambria Math" w:hAnsi="Cambria Math" w:eastAsia="楷体"/>
                <w:i/>
                <w:iCs/>
                <w:sz w:val="28"/>
                <w:szCs w:val="28"/>
              </w:rPr>
            </m:ctrlPr>
          </m:sub>
        </m:sSub>
        <m:r>
          <m:rPr/>
          <w:rPr>
            <w:rFonts w:ascii="Cambria Math" w:hAnsi="Cambria Math" w:eastAsia="楷体"/>
            <w:sz w:val="28"/>
            <w:szCs w:val="28"/>
          </w:rPr>
          <m:t>(</m:t>
        </m:r>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r>
          <m:rPr/>
          <w:rPr>
            <w:rFonts w:ascii="Cambria Math" w:hAnsi="Cambria Math" w:eastAsia="楷体"/>
            <w:sz w:val="28"/>
            <w:szCs w:val="28"/>
          </w:rPr>
          <m:t>)</m:t>
        </m:r>
      </m:oMath>
      <w:r>
        <w:rPr>
          <w:rFonts w:hint="eastAsia" w:ascii="Times New Roman" w:hAnsi="Times New Roman" w:eastAsia="楷体"/>
          <w:sz w:val="28"/>
          <w:szCs w:val="28"/>
        </w:rPr>
        <w:t>后，代入相位方程，可以求得当前振动周期的</w:t>
      </w:r>
      <w:r>
        <w:rPr>
          <w:rFonts w:hint="eastAsia" w:ascii="Times New Roman" w:hAnsi="Times New Roman" w:eastAsia="楷体"/>
          <w:i/>
          <w:sz w:val="28"/>
          <w:szCs w:val="28"/>
        </w:rPr>
        <w:t>C</w:t>
      </w:r>
      <w:r>
        <w:rPr>
          <w:rFonts w:hint="eastAsia" w:ascii="Times New Roman" w:hAnsi="Times New Roman" w:eastAsia="楷体"/>
          <w:sz w:val="28"/>
          <w:szCs w:val="28"/>
        </w:rPr>
        <w:t>值，求解结果如表1所示</w:t>
      </w:r>
    </w:p>
    <w:p>
      <w:pPr>
        <w:spacing w:line="480" w:lineRule="auto"/>
        <w:ind w:firstLine="560" w:firstLineChars="200"/>
        <w:jc w:val="left"/>
        <w:rPr>
          <w:rFonts w:ascii="Times New Roman" w:hAnsi="Times New Roman" w:eastAsia="楷体"/>
          <w:sz w:val="28"/>
          <w:szCs w:val="28"/>
        </w:rPr>
      </w:pPr>
    </w:p>
    <w:p>
      <w:pPr>
        <w:jc w:val="center"/>
        <w:rPr>
          <w:rFonts w:ascii="Times New Roman" w:hAnsi="Times New Roman" w:eastAsia="楷体"/>
          <w:sz w:val="28"/>
          <w:szCs w:val="28"/>
        </w:rPr>
      </w:pPr>
      <w:r>
        <w:rPr>
          <w:rFonts w:hint="eastAsia" w:ascii="Times New Roman" w:hAnsi="Times New Roman" w:eastAsia="楷体"/>
          <w:sz w:val="28"/>
          <w:szCs w:val="28"/>
        </w:rPr>
        <w:t>表1</w:t>
      </w:r>
      <w:r>
        <w:rPr>
          <w:rFonts w:ascii="Times New Roman" w:hAnsi="Times New Roman" w:eastAsia="楷体"/>
          <w:sz w:val="28"/>
          <w:szCs w:val="28"/>
        </w:rPr>
        <w:t xml:space="preserve"> </w:t>
      </w:r>
      <w:r>
        <w:rPr>
          <w:rFonts w:hint="eastAsia" w:ascii="Times New Roman" w:hAnsi="Times New Roman" w:eastAsia="楷体"/>
          <w:sz w:val="28"/>
          <w:szCs w:val="28"/>
        </w:rPr>
        <w:t>振动周期的</w:t>
      </w:r>
      <w:r>
        <w:rPr>
          <w:rFonts w:hint="eastAsia" w:ascii="Times New Roman" w:hAnsi="Times New Roman" w:eastAsia="楷体"/>
          <w:i/>
          <w:sz w:val="28"/>
          <w:szCs w:val="28"/>
        </w:rPr>
        <w:t>C</w:t>
      </w:r>
      <w:r>
        <w:rPr>
          <w:rFonts w:hint="eastAsia" w:ascii="Times New Roman" w:hAnsi="Times New Roman" w:eastAsia="楷体"/>
          <w:sz w:val="28"/>
          <w:szCs w:val="28"/>
        </w:rPr>
        <w:t>值与设定</w:t>
      </w:r>
      <w:r>
        <w:rPr>
          <w:rFonts w:hint="eastAsia" w:ascii="Times New Roman" w:hAnsi="Times New Roman" w:eastAsia="楷体"/>
          <w:i/>
          <w:sz w:val="28"/>
          <w:szCs w:val="28"/>
        </w:rPr>
        <w:t>C</w:t>
      </w:r>
      <w:r>
        <w:rPr>
          <w:rFonts w:hint="eastAsia" w:ascii="Times New Roman" w:hAnsi="Times New Roman" w:eastAsia="楷体"/>
          <w:sz w:val="28"/>
          <w:szCs w:val="28"/>
        </w:rPr>
        <w:t>值对应表</w:t>
      </w:r>
    </w:p>
    <w:tbl>
      <w:tblPr>
        <w:tblStyle w:val="8"/>
        <w:tblW w:w="47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86"/>
        <w:gridCol w:w="4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39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设定C值</w:t>
            </w:r>
          </w:p>
        </w:tc>
        <w:tc>
          <w:tcPr>
            <w:tcW w:w="260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测算C值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39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0</w:t>
            </w:r>
          </w:p>
        </w:tc>
        <w:tc>
          <w:tcPr>
            <w:tcW w:w="260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39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0.5</w:t>
            </w:r>
          </w:p>
        </w:tc>
        <w:tc>
          <w:tcPr>
            <w:tcW w:w="260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0.5000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39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1.0</w:t>
            </w:r>
          </w:p>
        </w:tc>
        <w:tc>
          <w:tcPr>
            <w:tcW w:w="260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39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1.5</w:t>
            </w:r>
          </w:p>
        </w:tc>
        <w:tc>
          <w:tcPr>
            <w:tcW w:w="260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39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2.0</w:t>
            </w:r>
          </w:p>
        </w:tc>
        <w:tc>
          <w:tcPr>
            <w:tcW w:w="260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39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3.0</w:t>
            </w:r>
          </w:p>
        </w:tc>
        <w:tc>
          <w:tcPr>
            <w:tcW w:w="260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39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3.3</w:t>
            </w:r>
          </w:p>
        </w:tc>
        <w:tc>
          <w:tcPr>
            <w:tcW w:w="260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3.2387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39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3.4</w:t>
            </w:r>
          </w:p>
        </w:tc>
        <w:tc>
          <w:tcPr>
            <w:tcW w:w="260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3.2913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39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3.5</w:t>
            </w:r>
          </w:p>
        </w:tc>
        <w:tc>
          <w:tcPr>
            <w:tcW w:w="260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39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4.0</w:t>
            </w:r>
          </w:p>
        </w:tc>
        <w:tc>
          <w:tcPr>
            <w:tcW w:w="260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39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5.0</w:t>
            </w:r>
          </w:p>
        </w:tc>
        <w:tc>
          <w:tcPr>
            <w:tcW w:w="260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39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6.0</w:t>
            </w:r>
          </w:p>
        </w:tc>
        <w:tc>
          <w:tcPr>
            <w:tcW w:w="2605" w:type="pct"/>
            <w:vAlign w:val="center"/>
          </w:tcPr>
          <w:p>
            <w:pPr>
              <w:pStyle w:val="21"/>
              <w:spacing w:line="24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6.0000</w:t>
            </w:r>
          </w:p>
        </w:tc>
      </w:tr>
    </w:tbl>
    <w:p>
      <w:pPr>
        <w:spacing w:before="240" w:beforeLines="100" w:line="480" w:lineRule="auto"/>
        <w:ind w:firstLine="840" w:firstLineChars="300"/>
        <w:jc w:val="left"/>
        <w:rPr>
          <w:rFonts w:ascii="Times New Roman" w:hAnsi="Times New Roman" w:eastAsia="楷体"/>
          <w:sz w:val="28"/>
          <w:szCs w:val="28"/>
        </w:rPr>
      </w:pPr>
      <w:r>
        <w:rPr>
          <w:rFonts w:hint="eastAsia" w:ascii="Times New Roman" w:hAnsi="Times New Roman" w:eastAsia="楷体"/>
          <w:sz w:val="28"/>
          <w:szCs w:val="28"/>
        </w:rPr>
        <w:t>从表中可以看出，通过该方法测算的光反馈强度因子具有极高的精度，表明在任意反馈强度范围内，本发明提出的方法测算</w:t>
      </w:r>
      <w:r>
        <w:rPr>
          <w:rFonts w:hint="eastAsia" w:ascii="Times New Roman" w:hAnsi="Times New Roman" w:eastAsia="楷体"/>
          <w:i/>
          <w:iCs/>
          <w:sz w:val="28"/>
          <w:szCs w:val="28"/>
        </w:rPr>
        <w:t>C</w:t>
      </w:r>
      <w:r>
        <w:rPr>
          <w:rFonts w:hint="eastAsia" w:ascii="Times New Roman" w:hAnsi="Times New Roman" w:eastAsia="楷体"/>
          <w:sz w:val="28"/>
          <w:szCs w:val="28"/>
        </w:rPr>
        <w:t>值具有极高的准确度。此外，当自混合信号以图</w:t>
      </w:r>
      <w:r>
        <w:rPr>
          <w:rFonts w:ascii="Times New Roman" w:hAnsi="Times New Roman" w:eastAsia="楷体"/>
          <w:sz w:val="28"/>
          <w:szCs w:val="28"/>
        </w:rPr>
        <w:t>6</w:t>
      </w:r>
      <w:r>
        <w:rPr>
          <w:rFonts w:hint="eastAsia" w:ascii="Times New Roman" w:hAnsi="Times New Roman" w:eastAsia="楷体"/>
          <w:sz w:val="28"/>
          <w:szCs w:val="28"/>
        </w:rPr>
        <w:t>所示的波形波动时，在依据本发明所提出的方法进行反馈强度测算的结果如图中红圈所示，可以看出，对于变化的自混合信号C值，该方法依然能够进行准确测算。</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结果表明，本发明所提出的方法，</w:t>
      </w:r>
      <w:r>
        <w:rPr>
          <w:rFonts w:ascii="Times New Roman" w:hAnsi="Times New Roman" w:eastAsia="楷体"/>
          <w:sz w:val="28"/>
          <w:szCs w:val="28"/>
        </w:rPr>
        <w:t>解决了</w:t>
      </w:r>
      <w:r>
        <w:rPr>
          <w:rFonts w:hint="eastAsia" w:ascii="Times New Roman" w:hAnsi="Times New Roman" w:eastAsia="楷体"/>
          <w:sz w:val="28"/>
          <w:szCs w:val="28"/>
        </w:rPr>
        <w:t>反馈强度测算复杂度高以及实际测量环境中时变的光反馈强度因子无法测算的问题。能够通过对光反馈强度因子的准确测算，提高自混合测量系统</w:t>
      </w:r>
      <w:r>
        <w:rPr>
          <w:rFonts w:ascii="Times New Roman" w:hAnsi="Times New Roman" w:eastAsia="楷体"/>
          <w:sz w:val="28"/>
          <w:szCs w:val="28"/>
        </w:rPr>
        <w:t>的</w:t>
      </w:r>
      <w:r>
        <w:rPr>
          <w:rFonts w:hint="eastAsia" w:ascii="Times New Roman" w:hAnsi="Times New Roman" w:eastAsia="楷体"/>
          <w:sz w:val="28"/>
          <w:szCs w:val="28"/>
        </w:rPr>
        <w:t>测量</w:t>
      </w:r>
      <w:r>
        <w:rPr>
          <w:rFonts w:ascii="Times New Roman" w:hAnsi="Times New Roman" w:eastAsia="楷体"/>
          <w:sz w:val="28"/>
          <w:szCs w:val="28"/>
        </w:rPr>
        <w:t>精度</w:t>
      </w:r>
      <w:r>
        <w:rPr>
          <w:rFonts w:hint="eastAsia"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实施例之二</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请参阅图7，一种激光自混合干涉系统光反馈强度因子实时测算装置，基于实施例之一所述的一种激光自混合干涉系统光反馈强度因子实时测算方法，包括依序连接的提取模块、测算模块；</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提取模块，用于提取任意反馈强度下的自混合干涉信号中的时频脊线，并定位该时频脊线的峰值；根据峰值位置确定无光反馈干涉相位等于0时的时间节点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测算模块，用于对该信号进行相位解卷得光反馈干涉相位，根据该时间节点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从该光反馈干涉相位定位时间节点</w:t>
      </w:r>
      <m:oMath>
        <m:sSub>
          <m:sSubPr>
            <m:ctrlPr>
              <w:rPr>
                <w:rFonts w:ascii="Cambria Math" w:hAnsi="Cambria Math" w:eastAsia="楷体"/>
                <w:i/>
                <w:sz w:val="28"/>
                <w:szCs w:val="28"/>
              </w:rPr>
            </m:ctrlPr>
          </m:sSubPr>
          <m:e>
            <m:r>
              <m:rPr/>
              <w:rPr>
                <w:rFonts w:ascii="Cambria Math" w:hAnsi="Cambria Math" w:eastAsia="楷体"/>
                <w:sz w:val="28"/>
                <w:szCs w:val="28"/>
              </w:rPr>
              <m:t>t</m:t>
            </m:r>
            <m:ctrlPr>
              <w:rPr>
                <w:rFonts w:ascii="Cambria Math" w:hAnsi="Cambria Math" w:eastAsia="楷体"/>
                <w:i/>
                <w:sz w:val="28"/>
                <w:szCs w:val="28"/>
              </w:rPr>
            </m:ctrlPr>
          </m:e>
          <m:sub>
            <m:r>
              <m:rPr/>
              <w:rPr>
                <w:rFonts w:ascii="Cambria Math" w:hAnsi="Cambria Math" w:eastAsia="楷体"/>
                <w:sz w:val="28"/>
                <w:szCs w:val="28"/>
              </w:rPr>
              <m:t>i</m:t>
            </m:r>
            <m:ctrlPr>
              <w:rPr>
                <w:rFonts w:ascii="Cambria Math" w:hAnsi="Cambria Math" w:eastAsia="楷体"/>
                <w:i/>
                <w:sz w:val="28"/>
                <w:szCs w:val="28"/>
              </w:rPr>
            </m:ctrlPr>
          </m:sub>
        </m:sSub>
      </m:oMath>
      <w:r>
        <w:rPr>
          <w:rFonts w:hint="eastAsia" w:ascii="Times New Roman" w:hAnsi="Times New Roman" w:eastAsia="楷体"/>
          <w:sz w:val="28"/>
          <w:szCs w:val="28"/>
        </w:rPr>
        <w:t>下的相位值，根据该相位值求解光反馈强度因子。</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在本实施例中，能够高效精准的计算激光自混合干涉系统的光反馈强度因子，并且能够通过自混合信号测算出周期变化的反馈强度。通过提取信号时频脊线，求出</w:t>
      </w:r>
      <m:oMath>
        <m:sSub>
          <m:sSubPr>
            <m:ctrlPr>
              <w:rPr>
                <w:rFonts w:ascii="Cambria Math" w:hAnsi="Cambria Math" w:eastAsia="楷体"/>
                <w:i/>
                <w:iCs/>
                <w:sz w:val="28"/>
                <w:szCs w:val="28"/>
              </w:rPr>
            </m:ctrlPr>
          </m:sSubPr>
          <m:e>
            <m:r>
              <m:rPr/>
              <w:rPr>
                <w:rFonts w:ascii="Cambria Math" w:hAnsi="Cambria Math" w:eastAsia="楷体"/>
                <w:sz w:val="28"/>
                <w:szCs w:val="28"/>
              </w:rPr>
              <m:t>φ</m:t>
            </m:r>
            <m:ctrlPr>
              <w:rPr>
                <w:rFonts w:ascii="Cambria Math" w:hAnsi="Cambria Math" w:eastAsia="楷体"/>
                <w:i/>
                <w:iCs/>
                <w:sz w:val="28"/>
                <w:szCs w:val="28"/>
              </w:rPr>
            </m:ctrlPr>
          </m:e>
          <m:sub>
            <m:r>
              <m:rPr/>
              <w:rPr>
                <w:rFonts w:ascii="Cambria Math" w:hAnsi="Cambria Math" w:eastAsia="楷体"/>
                <w:sz w:val="28"/>
                <w:szCs w:val="28"/>
              </w:rPr>
              <m:t>0</m:t>
            </m:r>
            <m:ctrlPr>
              <w:rPr>
                <w:rFonts w:ascii="Cambria Math" w:hAnsi="Cambria Math" w:eastAsia="楷体"/>
                <w:i/>
                <w:iCs/>
                <w:sz w:val="28"/>
                <w:szCs w:val="28"/>
              </w:rPr>
            </m:ctrlPr>
          </m:sub>
        </m:sSub>
        <m:r>
          <m:rPr/>
          <w:rPr>
            <w:rFonts w:ascii="Cambria Math" w:hAnsi="Cambria Math" w:eastAsia="楷体"/>
            <w:sz w:val="28"/>
            <w:szCs w:val="28"/>
          </w:rPr>
          <m:t>(t)</m:t>
        </m:r>
        <m:r>
          <m:rPr>
            <m:sty m:val="p"/>
          </m:rPr>
          <w:rPr>
            <w:rFonts w:ascii="Cambria Math" w:hAnsi="Cambria Math" w:eastAsia="楷体"/>
            <w:sz w:val="28"/>
            <w:szCs w:val="28"/>
          </w:rPr>
          <m:t>=0</m:t>
        </m:r>
      </m:oMath>
      <w:r>
        <w:rPr>
          <w:rFonts w:hint="eastAsia" w:ascii="Times New Roman" w:hAnsi="Times New Roman" w:eastAsia="楷体"/>
          <w:sz w:val="28"/>
          <w:szCs w:val="28"/>
        </w:rPr>
        <w:t>的时刻</w:t>
      </w:r>
      <m:oMath>
        <m:sSub>
          <m:sSubPr>
            <m:ctrlPr>
              <w:rPr>
                <w:rFonts w:ascii="Cambria Math" w:hAnsi="Cambria Math" w:eastAsia="楷体"/>
                <w:i/>
                <w:iCs/>
                <w:sz w:val="28"/>
                <w:szCs w:val="28"/>
              </w:rPr>
            </m:ctrlPr>
          </m:sSubPr>
          <m:e>
            <m:r>
              <m:rPr/>
              <w:rPr>
                <w:rFonts w:ascii="Cambria Math" w:hAnsi="Cambria Math" w:eastAsia="楷体"/>
                <w:sz w:val="28"/>
                <w:szCs w:val="28"/>
              </w:rPr>
              <m:t>t</m:t>
            </m:r>
            <m:ctrlPr>
              <w:rPr>
                <w:rFonts w:ascii="Cambria Math" w:hAnsi="Cambria Math" w:eastAsia="楷体"/>
                <w:i/>
                <w:iCs/>
                <w:sz w:val="28"/>
                <w:szCs w:val="28"/>
              </w:rPr>
            </m:ctrlPr>
          </m:e>
          <m:sub>
            <m:r>
              <m:rPr/>
              <w:rPr>
                <w:rFonts w:ascii="Cambria Math" w:hAnsi="Cambria Math" w:eastAsia="楷体"/>
                <w:sz w:val="28"/>
                <w:szCs w:val="28"/>
              </w:rPr>
              <m:t>i</m:t>
            </m:r>
            <m:ctrlPr>
              <w:rPr>
                <w:rFonts w:ascii="Cambria Math" w:hAnsi="Cambria Math" w:eastAsia="楷体"/>
                <w:i/>
                <w:iCs/>
                <w:sz w:val="28"/>
                <w:szCs w:val="28"/>
              </w:rPr>
            </m:ctrlPr>
          </m:sub>
        </m:sSub>
      </m:oMath>
      <w:r>
        <w:rPr>
          <w:rFonts w:hint="eastAsia" w:ascii="Times New Roman" w:hAnsi="Times New Roman" w:eastAsia="楷体"/>
          <w:sz w:val="28"/>
          <w:szCs w:val="28"/>
        </w:rPr>
        <w:t>，该时刻对应外部振动目标的速度达到周期内最大值，利用干涉相位关系计算该时刻的</w:t>
      </w:r>
      <w:r>
        <w:rPr>
          <w:rFonts w:hint="eastAsia" w:ascii="Times New Roman" w:hAnsi="Times New Roman" w:eastAsia="楷体"/>
          <w:i/>
          <w:iCs/>
          <w:sz w:val="28"/>
          <w:szCs w:val="28"/>
        </w:rPr>
        <w:t>C</w:t>
      </w:r>
      <w:r>
        <w:rPr>
          <w:rFonts w:hint="eastAsia" w:ascii="Times New Roman" w:hAnsi="Times New Roman" w:eastAsia="楷体"/>
          <w:sz w:val="28"/>
          <w:szCs w:val="28"/>
        </w:rPr>
        <w:t>值，可用于提高所有需要依赖</w:t>
      </w:r>
      <w:r>
        <w:rPr>
          <w:rFonts w:hint="eastAsia" w:ascii="Times New Roman" w:hAnsi="Times New Roman" w:eastAsia="楷体"/>
          <w:i/>
          <w:iCs/>
          <w:sz w:val="28"/>
          <w:szCs w:val="28"/>
        </w:rPr>
        <w:t>C</w:t>
      </w:r>
      <w:r>
        <w:rPr>
          <w:rFonts w:hint="eastAsia" w:ascii="Times New Roman" w:hAnsi="Times New Roman" w:eastAsia="楷体"/>
          <w:sz w:val="28"/>
          <w:szCs w:val="28"/>
        </w:rPr>
        <w:t>值进行位移重构的算法精度。</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实施例之三</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一种激光自混合干涉系统光反馈强度因子实时测算设备，</w:t>
      </w:r>
      <w:r>
        <w:rPr>
          <w:rFonts w:ascii="Times New Roman" w:hAnsi="Times New Roman" w:eastAsia="楷体"/>
          <w:sz w:val="28"/>
          <w:szCs w:val="28"/>
        </w:rPr>
        <w:t>包括：至少一个处理器；以及，与所述至少一个处理器通信连接的存储器；其中，</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所述存储器存储有可被所述至少一个处理器执行的指令，所述指令被所述至少一个处理器执行，以使所述至少一个处理器能够执行</w:t>
      </w:r>
      <w:r>
        <w:rPr>
          <w:rFonts w:hint="eastAsia" w:ascii="Times New Roman" w:hAnsi="Times New Roman" w:eastAsia="楷体"/>
          <w:sz w:val="28"/>
          <w:szCs w:val="28"/>
        </w:rPr>
        <w:t>实施例之一所</w:t>
      </w:r>
      <w:r>
        <w:rPr>
          <w:rFonts w:ascii="Times New Roman" w:hAnsi="Times New Roman" w:eastAsia="楷体"/>
          <w:sz w:val="28"/>
          <w:szCs w:val="28"/>
        </w:rPr>
        <w:t>述的</w:t>
      </w:r>
      <w:r>
        <w:rPr>
          <w:rFonts w:hint="eastAsia" w:ascii="Times New Roman" w:hAnsi="Times New Roman" w:eastAsia="楷体"/>
          <w:sz w:val="28"/>
          <w:szCs w:val="28"/>
        </w:rPr>
        <w:t>一种激光自混合干涉系统光反馈强度因子实时测算方法</w:t>
      </w:r>
      <w:r>
        <w:rPr>
          <w:rFonts w:ascii="Times New Roman" w:hAnsi="Times New Roman" w:eastAsia="楷体"/>
          <w:sz w:val="28"/>
          <w:szCs w:val="28"/>
        </w:rPr>
        <w:t>。</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在本实施例中，为了更好的运行和处理实施例之一所述的方法，将上述方法存储至存储器，并利用处理器来执行存储的方法。需要注意的是，每个步骤的原理和效果已在上文描述，此处不再展开说明。</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实施例之四</w:t>
      </w:r>
    </w:p>
    <w:p>
      <w:pPr>
        <w:spacing w:line="480" w:lineRule="auto"/>
        <w:ind w:firstLine="560" w:firstLineChars="200"/>
        <w:jc w:val="left"/>
        <w:rPr>
          <w:rFonts w:ascii="Times New Roman" w:hAnsi="Times New Roman" w:eastAsia="楷体"/>
          <w:sz w:val="28"/>
          <w:szCs w:val="28"/>
        </w:rPr>
      </w:pPr>
      <w:r>
        <w:rPr>
          <w:rFonts w:ascii="Times New Roman" w:hAnsi="Times New Roman" w:eastAsia="楷体"/>
          <w:sz w:val="28"/>
          <w:szCs w:val="28"/>
        </w:rPr>
        <w:t>一种计算机可读存储介质，存储有计算机程序，所述计算机程序被处理器执行时实现</w:t>
      </w:r>
      <w:r>
        <w:rPr>
          <w:rFonts w:hint="eastAsia" w:ascii="Times New Roman" w:hAnsi="Times New Roman" w:eastAsia="楷体"/>
          <w:sz w:val="28"/>
          <w:szCs w:val="28"/>
        </w:rPr>
        <w:t>实施例之一所</w:t>
      </w:r>
      <w:r>
        <w:rPr>
          <w:rFonts w:ascii="Times New Roman" w:hAnsi="Times New Roman" w:eastAsia="楷体"/>
          <w:sz w:val="28"/>
          <w:szCs w:val="28"/>
        </w:rPr>
        <w:t>述的</w:t>
      </w:r>
      <w:r>
        <w:rPr>
          <w:rFonts w:hint="eastAsia" w:ascii="Times New Roman" w:hAnsi="Times New Roman" w:eastAsia="楷体"/>
          <w:sz w:val="28"/>
          <w:szCs w:val="28"/>
        </w:rPr>
        <w:t>一种激光自混合干涉系统光反馈强度因子实时测算方法。</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在本实施例中，为了更好的运行和使用实施例之一所述的方法，将上述方法存储至计算机可读存储介质，并利用处理器来实现上述方法。需要注意的是，每个步骤的原理和效果已在上文描述，此处不再展开说明。</w:t>
      </w:r>
    </w:p>
    <w:p>
      <w:pPr>
        <w:spacing w:line="480" w:lineRule="auto"/>
        <w:ind w:firstLine="560" w:firstLineChars="200"/>
        <w:jc w:val="left"/>
        <w:rPr>
          <w:rFonts w:ascii="Times New Roman" w:hAnsi="Times New Roman" w:eastAsia="楷体"/>
          <w:sz w:val="28"/>
          <w:szCs w:val="28"/>
        </w:rPr>
      </w:pPr>
      <w:r>
        <w:rPr>
          <w:rFonts w:hint="eastAsia" w:ascii="Times New Roman" w:hAnsi="Times New Roman" w:eastAsia="楷体"/>
          <w:sz w:val="28"/>
          <w:szCs w:val="28"/>
        </w:rPr>
        <w:t>以上所述仅为本发明的部分实施例，并非因此限制本发明的保护范围，凡是利用本发明说明书及附图内容所作的等效装置或等效流程变换，或直接或间接运用在其他相关的技术领域，均同理包括在本发明的专利保护范围内。</w:t>
      </w:r>
    </w:p>
    <w:p>
      <w:pPr>
        <w:pageBreakBefore/>
        <w:pBdr>
          <w:bottom w:val="single" w:color="auto" w:sz="6" w:space="1"/>
        </w:pBdr>
        <w:spacing w:line="480" w:lineRule="auto"/>
        <w:jc w:val="center"/>
        <w:rPr>
          <w:rFonts w:eastAsia="楷体_GB2312"/>
          <w:b/>
          <w:bCs/>
          <w:kern w:val="0"/>
          <w:sz w:val="30"/>
          <w:szCs w:val="28"/>
        </w:rPr>
      </w:pPr>
      <w:r>
        <w:rPr>
          <w:rFonts w:hint="eastAsia" w:eastAsia="楷体_GB2312"/>
          <w:b/>
          <w:bCs/>
          <w:spacing w:val="75"/>
          <w:kern w:val="0"/>
          <w:sz w:val="30"/>
          <w:szCs w:val="28"/>
          <w:fitText w:val="2100" w:id="1246906633"/>
        </w:rPr>
        <w:t>说明书附</w:t>
      </w:r>
      <w:r>
        <w:rPr>
          <w:rFonts w:hint="eastAsia" w:eastAsia="楷体_GB2312"/>
          <w:b/>
          <w:bCs/>
          <w:spacing w:val="0"/>
          <w:kern w:val="0"/>
          <w:sz w:val="30"/>
          <w:szCs w:val="28"/>
          <w:fitText w:val="2100" w:id="1246906633"/>
        </w:rPr>
        <w:t>图</w:t>
      </w:r>
    </w:p>
    <w:p>
      <w:pPr>
        <w:spacing w:line="480" w:lineRule="auto"/>
      </w:pPr>
    </w:p>
    <w:p>
      <w:pPr>
        <w:spacing w:line="480" w:lineRule="auto"/>
        <w:jc w:val="center"/>
      </w:pPr>
      <w:r>
        <w:drawing>
          <wp:inline distT="0" distB="0" distL="0" distR="0">
            <wp:extent cx="6059170" cy="1600200"/>
            <wp:effectExtent l="0" t="0" r="0" b="0"/>
            <wp:docPr id="15768887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88732" name="图片 10"/>
                    <pic:cNvPicPr>
                      <a:picLocks noChangeAspect="1"/>
                    </pic:cNvPicPr>
                  </pic:nvPicPr>
                  <pic:blipFill>
                    <a:blip r:embed="rId8"/>
                    <a:stretch>
                      <a:fillRect/>
                    </a:stretch>
                  </pic:blipFill>
                  <pic:spPr>
                    <a:xfrm>
                      <a:off x="0" y="0"/>
                      <a:ext cx="6059170" cy="1600200"/>
                    </a:xfrm>
                    <a:prstGeom prst="rect">
                      <a:avLst/>
                    </a:prstGeom>
                  </pic:spPr>
                </pic:pic>
              </a:graphicData>
            </a:graphic>
          </wp:inline>
        </w:drawing>
      </w:r>
    </w:p>
    <w:p>
      <w:pPr>
        <w:spacing w:line="480" w:lineRule="auto"/>
        <w:jc w:val="center"/>
        <w:rPr>
          <w:rFonts w:ascii="Times New Roman" w:hAnsi="Times New Roman" w:eastAsia="楷体_GB2312"/>
          <w:sz w:val="28"/>
          <w:szCs w:val="28"/>
        </w:rPr>
      </w:pPr>
      <w:r>
        <w:rPr>
          <w:rFonts w:ascii="Times New Roman" w:eastAsia="楷体_GB2312"/>
          <w:sz w:val="28"/>
          <w:szCs w:val="28"/>
        </w:rPr>
        <w:t>图</w:t>
      </w:r>
      <w:r>
        <w:rPr>
          <w:rFonts w:ascii="Times New Roman" w:hAnsi="Times New Roman" w:eastAsia="楷体_GB2312"/>
          <w:sz w:val="28"/>
          <w:szCs w:val="28"/>
        </w:rPr>
        <w:t>1</w:t>
      </w:r>
    </w:p>
    <w:p>
      <w:pPr>
        <w:spacing w:line="480" w:lineRule="auto"/>
        <w:jc w:val="center"/>
        <w:rPr>
          <w:rFonts w:ascii="Times New Roman" w:hAnsi="Times New Roman" w:eastAsia="楷体_GB2312"/>
          <w:sz w:val="28"/>
          <w:szCs w:val="28"/>
        </w:rPr>
      </w:pPr>
    </w:p>
    <w:p>
      <w:pPr>
        <w:spacing w:line="480" w:lineRule="auto"/>
        <w:jc w:val="center"/>
        <w:rPr>
          <w:rFonts w:ascii="Times New Roman" w:hAnsi="Times New Roman" w:eastAsia="楷体_GB2312"/>
          <w:sz w:val="28"/>
          <w:szCs w:val="28"/>
        </w:rPr>
      </w:pPr>
    </w:p>
    <w:p>
      <w:pPr>
        <w:spacing w:line="480" w:lineRule="auto"/>
        <w:jc w:val="center"/>
        <w:rPr>
          <w:rFonts w:ascii="Times New Roman" w:hAnsi="Times New Roman" w:eastAsia="楷体_GB2312"/>
          <w:sz w:val="28"/>
          <w:szCs w:val="28"/>
        </w:rPr>
      </w:pPr>
    </w:p>
    <w:p>
      <w:pPr>
        <w:spacing w:line="480" w:lineRule="auto"/>
        <w:jc w:val="center"/>
        <w:rPr>
          <w:rFonts w:ascii="Times New Roman" w:hAnsi="Times New Roman" w:eastAsia="楷体_GB2312"/>
          <w:sz w:val="28"/>
          <w:szCs w:val="28"/>
        </w:rPr>
      </w:pPr>
    </w:p>
    <w:p>
      <w:pPr>
        <w:spacing w:line="480" w:lineRule="auto"/>
        <w:jc w:val="center"/>
        <w:rPr>
          <w:rFonts w:ascii="Times New Roman" w:hAnsi="Times New Roman" w:eastAsia="楷体_GB2312"/>
          <w:sz w:val="28"/>
          <w:szCs w:val="28"/>
        </w:rPr>
      </w:pPr>
    </w:p>
    <w:p>
      <w:pPr>
        <w:spacing w:line="480" w:lineRule="auto"/>
        <w:jc w:val="center"/>
        <w:rPr>
          <w:rFonts w:ascii="Times New Roman" w:hAnsi="Times New Roman" w:eastAsia="楷体_GB2312"/>
          <w:sz w:val="28"/>
          <w:szCs w:val="28"/>
        </w:rPr>
      </w:pPr>
      <w:r>
        <w:rPr>
          <w:rFonts w:hint="eastAsia"/>
        </w:rPr>
        <w:drawing>
          <wp:inline distT="0" distB="0" distL="114300" distR="114300">
            <wp:extent cx="4548505" cy="4598670"/>
            <wp:effectExtent l="0" t="0" r="4445" b="1143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9"/>
                    <a:srcRect l="28840" t="12237" r="34881" b="22589"/>
                    <a:stretch>
                      <a:fillRect/>
                    </a:stretch>
                  </pic:blipFill>
                  <pic:spPr>
                    <a:xfrm>
                      <a:off x="0" y="0"/>
                      <a:ext cx="4548505" cy="4598670"/>
                    </a:xfrm>
                    <a:prstGeom prst="rect">
                      <a:avLst/>
                    </a:prstGeom>
                  </pic:spPr>
                </pic:pic>
              </a:graphicData>
            </a:graphic>
          </wp:inline>
        </w:drawing>
      </w:r>
    </w:p>
    <w:p>
      <w:pPr>
        <w:spacing w:line="480" w:lineRule="auto"/>
        <w:jc w:val="center"/>
        <w:rPr>
          <w:rFonts w:ascii="Times New Roman" w:hAnsi="Times New Roman" w:eastAsia="楷体_GB2312"/>
          <w:sz w:val="28"/>
          <w:szCs w:val="28"/>
        </w:rPr>
      </w:pPr>
      <w:r>
        <w:rPr>
          <w:rFonts w:ascii="Times New Roman" w:eastAsia="楷体_GB2312"/>
          <w:sz w:val="28"/>
          <w:szCs w:val="28"/>
        </w:rPr>
        <w:t>图</w:t>
      </w:r>
      <w:r>
        <w:rPr>
          <w:rFonts w:hint="eastAsia" w:ascii="Times New Roman" w:hAnsi="Times New Roman" w:eastAsia="楷体_GB2312"/>
          <w:sz w:val="28"/>
          <w:szCs w:val="28"/>
        </w:rPr>
        <w:t>2</w:t>
      </w:r>
    </w:p>
    <w:p>
      <w:pPr>
        <w:spacing w:line="480" w:lineRule="auto"/>
        <w:jc w:val="center"/>
        <w:rPr>
          <w:rFonts w:ascii="Times New Roman" w:hAnsi="Times New Roman" w:eastAsia="楷体_GB2312"/>
          <w:sz w:val="28"/>
          <w:szCs w:val="28"/>
        </w:rPr>
      </w:pPr>
    </w:p>
    <w:p>
      <w:pPr>
        <w:spacing w:line="480" w:lineRule="auto"/>
        <w:jc w:val="center"/>
        <w:rPr>
          <w:rFonts w:ascii="Times New Roman" w:hAnsi="Times New Roman" w:eastAsia="楷体_GB2312"/>
          <w:sz w:val="28"/>
          <w:szCs w:val="28"/>
        </w:rPr>
      </w:pPr>
      <w:r>
        <w:rPr>
          <w:rFonts w:hint="eastAsia" w:ascii="宋体" w:hAnsi="宋体" w:cs="宋体"/>
          <w:sz w:val="24"/>
        </w:rPr>
        <w:drawing>
          <wp:inline distT="0" distB="0" distL="114300" distR="114300">
            <wp:extent cx="5270500" cy="3679190"/>
            <wp:effectExtent l="0" t="0" r="6350" b="16510"/>
            <wp:docPr id="282402111" name="图片 2824021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402111" name="图片 282402111" descr="3"/>
                    <pic:cNvPicPr>
                      <a:picLocks noChangeAspect="1"/>
                    </pic:cNvPicPr>
                  </pic:nvPicPr>
                  <pic:blipFill>
                    <a:blip r:embed="rId10"/>
                    <a:stretch>
                      <a:fillRect/>
                    </a:stretch>
                  </pic:blipFill>
                  <pic:spPr>
                    <a:xfrm>
                      <a:off x="0" y="0"/>
                      <a:ext cx="5270500" cy="3679190"/>
                    </a:xfrm>
                    <a:prstGeom prst="rect">
                      <a:avLst/>
                    </a:prstGeom>
                  </pic:spPr>
                </pic:pic>
              </a:graphicData>
            </a:graphic>
          </wp:inline>
        </w:drawing>
      </w:r>
    </w:p>
    <w:p>
      <w:pPr>
        <w:spacing w:line="480" w:lineRule="auto"/>
        <w:jc w:val="center"/>
        <w:rPr>
          <w:rFonts w:ascii="Times New Roman" w:hAnsi="Times New Roman" w:eastAsia="楷体_GB2312"/>
          <w:sz w:val="28"/>
          <w:szCs w:val="28"/>
        </w:rPr>
      </w:pPr>
      <w:r>
        <w:rPr>
          <w:rFonts w:ascii="Times New Roman" w:eastAsia="楷体_GB2312"/>
          <w:sz w:val="28"/>
          <w:szCs w:val="28"/>
        </w:rPr>
        <w:t>图</w:t>
      </w:r>
      <w:r>
        <w:rPr>
          <w:rFonts w:hint="eastAsia" w:ascii="Times New Roman" w:hAnsi="Times New Roman" w:eastAsia="楷体_GB2312"/>
          <w:sz w:val="28"/>
          <w:szCs w:val="28"/>
        </w:rPr>
        <w:t>3</w:t>
      </w:r>
    </w:p>
    <w:p>
      <w:pPr>
        <w:spacing w:line="480" w:lineRule="auto"/>
        <w:jc w:val="center"/>
        <w:rPr>
          <w:rFonts w:ascii="Times New Roman" w:hAnsi="Times New Roman" w:eastAsia="楷体_GB2312"/>
          <w:sz w:val="28"/>
          <w:szCs w:val="28"/>
        </w:rPr>
      </w:pPr>
    </w:p>
    <w:p>
      <w:pPr>
        <w:spacing w:line="480" w:lineRule="auto"/>
        <w:jc w:val="center"/>
        <w:rPr>
          <w:rFonts w:ascii="Times New Roman" w:hAnsi="Times New Roman" w:eastAsia="楷体_GB2312"/>
          <w:sz w:val="28"/>
          <w:szCs w:val="28"/>
        </w:rPr>
      </w:pPr>
    </w:p>
    <w:p>
      <w:pPr>
        <w:spacing w:line="480" w:lineRule="auto"/>
        <w:jc w:val="center"/>
        <w:rPr>
          <w:rFonts w:ascii="Times New Roman" w:hAnsi="Times New Roman" w:eastAsia="楷体_GB2312"/>
          <w:sz w:val="28"/>
          <w:szCs w:val="28"/>
        </w:rPr>
      </w:pPr>
    </w:p>
    <w:p>
      <w:pPr>
        <w:spacing w:line="480" w:lineRule="auto"/>
        <w:jc w:val="center"/>
        <w:rPr>
          <w:rFonts w:ascii="Times New Roman" w:hAnsi="Times New Roman" w:eastAsia="楷体_GB2312"/>
          <w:sz w:val="28"/>
          <w:szCs w:val="28"/>
        </w:rPr>
      </w:pPr>
    </w:p>
    <w:p>
      <w:pPr>
        <w:spacing w:line="480" w:lineRule="auto"/>
        <w:jc w:val="center"/>
        <w:rPr>
          <w:rFonts w:ascii="Times New Roman" w:hAnsi="Times New Roman" w:eastAsia="楷体_GB2312"/>
          <w:sz w:val="28"/>
          <w:szCs w:val="28"/>
        </w:rPr>
      </w:pPr>
    </w:p>
    <w:p>
      <w:pPr>
        <w:spacing w:line="480" w:lineRule="auto"/>
        <w:jc w:val="center"/>
        <w:rPr>
          <w:rFonts w:ascii="Times New Roman" w:hAnsi="Times New Roman" w:eastAsia="楷体_GB2312"/>
          <w:sz w:val="28"/>
          <w:szCs w:val="28"/>
        </w:rPr>
      </w:pPr>
      <w:ins w:id="0" w:author="Sadame" w:date="2024-01-23T16:34:06Z">
        <w:r>
          <w:rPr>
            <w:rFonts w:hint="eastAsia" w:ascii="宋体" w:hAnsi="宋体" w:cs="宋体"/>
            <w:sz w:val="24"/>
          </w:rPr>
          <w:drawing>
            <wp:inline distT="0" distB="0" distL="114300" distR="114300">
              <wp:extent cx="5623560" cy="3168015"/>
              <wp:effectExtent l="0" t="0" r="15240" b="13335"/>
              <wp:docPr id="1" name="图片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
                      <pic:cNvPicPr>
                        <a:picLocks noChangeAspect="1"/>
                      </pic:cNvPicPr>
                    </pic:nvPicPr>
                    <pic:blipFill>
                      <a:blip r:embed="rId11"/>
                      <a:stretch>
                        <a:fillRect/>
                      </a:stretch>
                    </pic:blipFill>
                    <pic:spPr>
                      <a:xfrm>
                        <a:off x="0" y="0"/>
                        <a:ext cx="5623560" cy="3168015"/>
                      </a:xfrm>
                      <a:prstGeom prst="rect">
                        <a:avLst/>
                      </a:prstGeom>
                    </pic:spPr>
                  </pic:pic>
                </a:graphicData>
              </a:graphic>
            </wp:inline>
          </w:drawing>
        </w:r>
      </w:ins>
      <w:del w:id="2" w:author="Sadame" w:date="2024-01-23T16:33:59Z">
        <w:r>
          <w:rPr>
            <w:rFonts w:hint="eastAsia" w:ascii="宋体" w:hAnsi="宋体" w:cs="宋体"/>
            <w:sz w:val="24"/>
          </w:rPr>
          <w:drawing>
            <wp:inline distT="0" distB="0" distL="114300" distR="114300">
              <wp:extent cx="5273040" cy="2970530"/>
              <wp:effectExtent l="0" t="0" r="3810" b="1270"/>
              <wp:docPr id="4" name="图片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
                      <pic:cNvPicPr>
                        <a:picLocks noChangeAspect="1"/>
                      </pic:cNvPicPr>
                    </pic:nvPicPr>
                    <pic:blipFill>
                      <a:blip r:embed="rId12"/>
                      <a:stretch>
                        <a:fillRect/>
                      </a:stretch>
                    </pic:blipFill>
                    <pic:spPr>
                      <a:xfrm>
                        <a:off x="0" y="0"/>
                        <a:ext cx="5273040" cy="2970530"/>
                      </a:xfrm>
                      <a:prstGeom prst="rect">
                        <a:avLst/>
                      </a:prstGeom>
                    </pic:spPr>
                  </pic:pic>
                </a:graphicData>
              </a:graphic>
            </wp:inline>
          </w:drawing>
        </w:r>
      </w:del>
    </w:p>
    <w:p>
      <w:pPr>
        <w:spacing w:line="480" w:lineRule="auto"/>
        <w:jc w:val="center"/>
        <w:rPr>
          <w:rFonts w:ascii="Times New Roman" w:hAnsi="Times New Roman" w:eastAsia="楷体_GB2312"/>
          <w:sz w:val="28"/>
          <w:szCs w:val="28"/>
        </w:rPr>
      </w:pPr>
      <w:r>
        <w:rPr>
          <w:rFonts w:ascii="Times New Roman" w:eastAsia="楷体_GB2312"/>
          <w:sz w:val="28"/>
          <w:szCs w:val="28"/>
        </w:rPr>
        <w:t>图</w:t>
      </w:r>
      <w:r>
        <w:rPr>
          <w:rFonts w:hint="eastAsia" w:ascii="Times New Roman" w:hAnsi="Times New Roman" w:eastAsia="楷体_GB2312"/>
          <w:sz w:val="28"/>
          <w:szCs w:val="28"/>
        </w:rPr>
        <w:t>4</w:t>
      </w:r>
    </w:p>
    <w:p>
      <w:pPr>
        <w:spacing w:line="480" w:lineRule="auto"/>
        <w:jc w:val="center"/>
        <w:rPr>
          <w:rFonts w:ascii="Times New Roman" w:hAnsi="Times New Roman" w:eastAsia="楷体_GB2312"/>
          <w:sz w:val="28"/>
          <w:szCs w:val="28"/>
        </w:rPr>
      </w:pPr>
    </w:p>
    <w:p>
      <w:pPr>
        <w:spacing w:line="480" w:lineRule="auto"/>
        <w:jc w:val="center"/>
        <w:rPr>
          <w:rFonts w:ascii="Times New Roman" w:hAnsi="Times New Roman" w:eastAsia="楷体_GB2312"/>
          <w:sz w:val="28"/>
          <w:szCs w:val="28"/>
        </w:rPr>
      </w:pPr>
      <w:r>
        <w:rPr>
          <w:rFonts w:hint="eastAsia"/>
        </w:rPr>
        <w:drawing>
          <wp:inline distT="0" distB="0" distL="114300" distR="114300">
            <wp:extent cx="4694555" cy="6783705"/>
            <wp:effectExtent l="0" t="0" r="10795" b="1714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3"/>
                    <a:stretch>
                      <a:fillRect/>
                    </a:stretch>
                  </pic:blipFill>
                  <pic:spPr>
                    <a:xfrm>
                      <a:off x="0" y="0"/>
                      <a:ext cx="4694555" cy="6783705"/>
                    </a:xfrm>
                    <a:prstGeom prst="rect">
                      <a:avLst/>
                    </a:prstGeom>
                  </pic:spPr>
                </pic:pic>
              </a:graphicData>
            </a:graphic>
          </wp:inline>
        </w:drawing>
      </w:r>
    </w:p>
    <w:p>
      <w:pPr>
        <w:spacing w:line="480" w:lineRule="auto"/>
        <w:jc w:val="center"/>
        <w:rPr>
          <w:rFonts w:ascii="Times New Roman" w:hAnsi="Times New Roman" w:eastAsia="楷体_GB2312"/>
          <w:sz w:val="28"/>
          <w:szCs w:val="28"/>
        </w:rPr>
      </w:pPr>
      <w:r>
        <w:rPr>
          <w:rFonts w:ascii="Times New Roman" w:eastAsia="楷体_GB2312"/>
          <w:sz w:val="28"/>
          <w:szCs w:val="28"/>
        </w:rPr>
        <w:t>图</w:t>
      </w:r>
      <w:r>
        <w:rPr>
          <w:rFonts w:hint="eastAsia" w:ascii="Times New Roman" w:hAnsi="Times New Roman" w:eastAsia="楷体_GB2312"/>
          <w:sz w:val="28"/>
          <w:szCs w:val="28"/>
        </w:rPr>
        <w:t>5</w:t>
      </w:r>
    </w:p>
    <w:p>
      <w:pPr>
        <w:spacing w:line="480" w:lineRule="auto"/>
        <w:jc w:val="center"/>
        <w:rPr>
          <w:rFonts w:ascii="Times New Roman" w:hAnsi="Times New Roman" w:eastAsia="楷体_GB2312"/>
          <w:sz w:val="28"/>
          <w:szCs w:val="28"/>
        </w:rPr>
      </w:pPr>
      <w:ins w:id="4" w:author="Sadame" w:date="2024-01-23T16:35:40Z">
        <w:bookmarkStart w:id="0" w:name="_GoBack"/>
        <w:r>
          <w:rPr>
            <w:rFonts w:hint="eastAsia"/>
          </w:rPr>
          <w:drawing>
            <wp:inline distT="0" distB="0" distL="114300" distR="114300">
              <wp:extent cx="4297045" cy="3339465"/>
              <wp:effectExtent l="0" t="0" r="8255" b="13335"/>
              <wp:docPr id="2" name="图片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
                      <pic:cNvPicPr>
                        <a:picLocks noChangeAspect="1"/>
                      </pic:cNvPicPr>
                    </pic:nvPicPr>
                    <pic:blipFill>
                      <a:blip r:embed="rId14"/>
                      <a:srcRect l="1821" t="2945" r="4507"/>
                      <a:stretch>
                        <a:fillRect/>
                      </a:stretch>
                    </pic:blipFill>
                    <pic:spPr>
                      <a:xfrm>
                        <a:off x="0" y="0"/>
                        <a:ext cx="4297045" cy="3339465"/>
                      </a:xfrm>
                      <a:prstGeom prst="rect">
                        <a:avLst/>
                      </a:prstGeom>
                    </pic:spPr>
                  </pic:pic>
                </a:graphicData>
              </a:graphic>
            </wp:inline>
          </w:drawing>
        </w:r>
        <w:bookmarkEnd w:id="0"/>
      </w:ins>
      <w:del w:id="6" w:author="Sadame" w:date="2024-01-23T16:30:10Z">
        <w:r>
          <w:rPr>
            <w:rFonts w:hint="eastAsia"/>
          </w:rPr>
          <w:drawing>
            <wp:inline distT="0" distB="0" distL="114300" distR="114300">
              <wp:extent cx="4908550" cy="3155315"/>
              <wp:effectExtent l="0" t="0" r="6350" b="6985"/>
              <wp:docPr id="14" name="图片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
                      <pic:cNvPicPr>
                        <a:picLocks noChangeAspect="1"/>
                      </pic:cNvPicPr>
                    </pic:nvPicPr>
                    <pic:blipFill>
                      <a:blip r:embed="rId15"/>
                      <a:srcRect l="4937" t="3746" r="5744" b="1255"/>
                      <a:stretch>
                        <a:fillRect/>
                      </a:stretch>
                    </pic:blipFill>
                    <pic:spPr>
                      <a:xfrm>
                        <a:off x="0" y="0"/>
                        <a:ext cx="4908550" cy="3155315"/>
                      </a:xfrm>
                      <a:prstGeom prst="rect">
                        <a:avLst/>
                      </a:prstGeom>
                    </pic:spPr>
                  </pic:pic>
                </a:graphicData>
              </a:graphic>
            </wp:inline>
          </w:drawing>
        </w:r>
      </w:del>
    </w:p>
    <w:p>
      <w:pPr>
        <w:spacing w:line="480" w:lineRule="auto"/>
        <w:jc w:val="center"/>
        <w:rPr>
          <w:rFonts w:ascii="Times New Roman" w:hAnsi="Times New Roman" w:eastAsia="楷体_GB2312"/>
          <w:sz w:val="28"/>
          <w:szCs w:val="28"/>
        </w:rPr>
      </w:pPr>
      <w:r>
        <w:rPr>
          <w:rFonts w:hint="eastAsia" w:ascii="Times New Roman" w:hAnsi="Times New Roman" w:eastAsia="楷体_GB2312"/>
          <w:sz w:val="28"/>
          <w:szCs w:val="28"/>
        </w:rPr>
        <w:t>图6</w:t>
      </w:r>
    </w:p>
    <w:sectPr>
      <w:footerReference r:id="rId6" w:type="default"/>
      <w:type w:val="oddPage"/>
      <w:pgSz w:w="11907" w:h="16840"/>
      <w:pgMar w:top="1418" w:right="947" w:bottom="851" w:left="1418" w:header="0" w:footer="851" w:gutter="0"/>
      <w:pgNumType w:start="1"/>
      <w:cols w:space="720" w:num="1"/>
      <w:docGrid w:linePitch="4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fldChar w:fldCharType="begin"/>
    </w:r>
    <w:r>
      <w:rPr>
        <w:rStyle w:val="10"/>
      </w:rPr>
      <w:instrText xml:space="preserve">PAGE  </w:instrText>
    </w:r>
    <w: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rPr>
        <w:rStyle w:val="10"/>
      </w:rPr>
      <w:instrText xml:space="preserve"> PAGE </w:instrText>
    </w:r>
    <w:r>
      <w:fldChar w:fldCharType="separate"/>
    </w:r>
    <w:r>
      <w:rPr>
        <w:rStyle w:val="10"/>
      </w:rPr>
      <w:t>6</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dame">
    <w15:presenceInfo w15:providerId="WPS Office" w15:userId="24871736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lNzQxNmNjNjI3NzY1Y2UyOTI5ODMyOWFhYjE2YmIifQ=="/>
  </w:docVars>
  <w:rsids>
    <w:rsidRoot w:val="00C47EBA"/>
    <w:rsid w:val="00000388"/>
    <w:rsid w:val="000103A9"/>
    <w:rsid w:val="000338FE"/>
    <w:rsid w:val="0004003A"/>
    <w:rsid w:val="0004016D"/>
    <w:rsid w:val="0004080C"/>
    <w:rsid w:val="00050381"/>
    <w:rsid w:val="00051011"/>
    <w:rsid w:val="00056680"/>
    <w:rsid w:val="000616FE"/>
    <w:rsid w:val="00062DD7"/>
    <w:rsid w:val="0006655C"/>
    <w:rsid w:val="000702DC"/>
    <w:rsid w:val="00070F8F"/>
    <w:rsid w:val="00074BD4"/>
    <w:rsid w:val="00084BA7"/>
    <w:rsid w:val="00085AF6"/>
    <w:rsid w:val="00094752"/>
    <w:rsid w:val="00096F94"/>
    <w:rsid w:val="000A6217"/>
    <w:rsid w:val="000A6C33"/>
    <w:rsid w:val="000B632D"/>
    <w:rsid w:val="000D0AEC"/>
    <w:rsid w:val="000D52AF"/>
    <w:rsid w:val="000D6D34"/>
    <w:rsid w:val="000E350E"/>
    <w:rsid w:val="00106CA0"/>
    <w:rsid w:val="00112A4F"/>
    <w:rsid w:val="00121141"/>
    <w:rsid w:val="0012246C"/>
    <w:rsid w:val="00137B7A"/>
    <w:rsid w:val="00144D1C"/>
    <w:rsid w:val="00146127"/>
    <w:rsid w:val="001525E4"/>
    <w:rsid w:val="00173572"/>
    <w:rsid w:val="00174BED"/>
    <w:rsid w:val="0017727B"/>
    <w:rsid w:val="00180407"/>
    <w:rsid w:val="00182D72"/>
    <w:rsid w:val="0018303D"/>
    <w:rsid w:val="00183D30"/>
    <w:rsid w:val="001877C7"/>
    <w:rsid w:val="0019324C"/>
    <w:rsid w:val="00194609"/>
    <w:rsid w:val="0019517D"/>
    <w:rsid w:val="001A42A3"/>
    <w:rsid w:val="001A5C28"/>
    <w:rsid w:val="001A6321"/>
    <w:rsid w:val="001B31BB"/>
    <w:rsid w:val="001B3272"/>
    <w:rsid w:val="001B4416"/>
    <w:rsid w:val="001B4F83"/>
    <w:rsid w:val="001C468A"/>
    <w:rsid w:val="001C47E3"/>
    <w:rsid w:val="001C7C69"/>
    <w:rsid w:val="001D22F5"/>
    <w:rsid w:val="0020668E"/>
    <w:rsid w:val="00212A89"/>
    <w:rsid w:val="0021400A"/>
    <w:rsid w:val="00220987"/>
    <w:rsid w:val="00234777"/>
    <w:rsid w:val="00235018"/>
    <w:rsid w:val="00243E2F"/>
    <w:rsid w:val="00243F5F"/>
    <w:rsid w:val="00247942"/>
    <w:rsid w:val="002514A5"/>
    <w:rsid w:val="00261814"/>
    <w:rsid w:val="002645E2"/>
    <w:rsid w:val="00271FC8"/>
    <w:rsid w:val="0027281B"/>
    <w:rsid w:val="002753C4"/>
    <w:rsid w:val="0028130E"/>
    <w:rsid w:val="00283ED3"/>
    <w:rsid w:val="00284E2B"/>
    <w:rsid w:val="002A0DB6"/>
    <w:rsid w:val="002C6D96"/>
    <w:rsid w:val="002D1DA5"/>
    <w:rsid w:val="002D1EF5"/>
    <w:rsid w:val="002D2CC9"/>
    <w:rsid w:val="002E4257"/>
    <w:rsid w:val="002F5A51"/>
    <w:rsid w:val="002F74FE"/>
    <w:rsid w:val="003038E4"/>
    <w:rsid w:val="003105C9"/>
    <w:rsid w:val="00312661"/>
    <w:rsid w:val="00315384"/>
    <w:rsid w:val="00325E53"/>
    <w:rsid w:val="0032615B"/>
    <w:rsid w:val="003334E3"/>
    <w:rsid w:val="00350032"/>
    <w:rsid w:val="003558B8"/>
    <w:rsid w:val="0035668A"/>
    <w:rsid w:val="00357554"/>
    <w:rsid w:val="003657A8"/>
    <w:rsid w:val="0036602D"/>
    <w:rsid w:val="00387B66"/>
    <w:rsid w:val="003A122C"/>
    <w:rsid w:val="003A582F"/>
    <w:rsid w:val="003A67F2"/>
    <w:rsid w:val="003B4320"/>
    <w:rsid w:val="003B7625"/>
    <w:rsid w:val="003C039C"/>
    <w:rsid w:val="003C3F4C"/>
    <w:rsid w:val="003C646E"/>
    <w:rsid w:val="003D1C24"/>
    <w:rsid w:val="003D7B5A"/>
    <w:rsid w:val="003E0374"/>
    <w:rsid w:val="003E21C0"/>
    <w:rsid w:val="003E34DC"/>
    <w:rsid w:val="003E5EA7"/>
    <w:rsid w:val="003E6846"/>
    <w:rsid w:val="003F072C"/>
    <w:rsid w:val="003F2383"/>
    <w:rsid w:val="003F358D"/>
    <w:rsid w:val="003F4099"/>
    <w:rsid w:val="003F688E"/>
    <w:rsid w:val="00412A04"/>
    <w:rsid w:val="00416472"/>
    <w:rsid w:val="00417DCD"/>
    <w:rsid w:val="00422471"/>
    <w:rsid w:val="0043056F"/>
    <w:rsid w:val="004347FF"/>
    <w:rsid w:val="00437AE5"/>
    <w:rsid w:val="00442C93"/>
    <w:rsid w:val="004437D0"/>
    <w:rsid w:val="004476AD"/>
    <w:rsid w:val="00454044"/>
    <w:rsid w:val="00465AEF"/>
    <w:rsid w:val="004679D5"/>
    <w:rsid w:val="00471F7F"/>
    <w:rsid w:val="00485DF5"/>
    <w:rsid w:val="0049409C"/>
    <w:rsid w:val="004A2F57"/>
    <w:rsid w:val="004A3677"/>
    <w:rsid w:val="004A417D"/>
    <w:rsid w:val="004B1EFA"/>
    <w:rsid w:val="004B38B1"/>
    <w:rsid w:val="004C6B56"/>
    <w:rsid w:val="004D08F6"/>
    <w:rsid w:val="004D2EF6"/>
    <w:rsid w:val="004D5334"/>
    <w:rsid w:val="004D7745"/>
    <w:rsid w:val="004E20B7"/>
    <w:rsid w:val="004E2B1D"/>
    <w:rsid w:val="004E642B"/>
    <w:rsid w:val="004E6C69"/>
    <w:rsid w:val="004F5DA9"/>
    <w:rsid w:val="004F5DF9"/>
    <w:rsid w:val="004F62A9"/>
    <w:rsid w:val="00514B19"/>
    <w:rsid w:val="00521519"/>
    <w:rsid w:val="00521D56"/>
    <w:rsid w:val="00526911"/>
    <w:rsid w:val="00540188"/>
    <w:rsid w:val="00540FE0"/>
    <w:rsid w:val="00557BFD"/>
    <w:rsid w:val="005612A9"/>
    <w:rsid w:val="005674C2"/>
    <w:rsid w:val="00572068"/>
    <w:rsid w:val="0057238A"/>
    <w:rsid w:val="00587728"/>
    <w:rsid w:val="005A5A91"/>
    <w:rsid w:val="005C3870"/>
    <w:rsid w:val="005D107B"/>
    <w:rsid w:val="005D6CEA"/>
    <w:rsid w:val="005E159A"/>
    <w:rsid w:val="005E3844"/>
    <w:rsid w:val="005E4076"/>
    <w:rsid w:val="005E5EBB"/>
    <w:rsid w:val="005E7C14"/>
    <w:rsid w:val="005F1EAD"/>
    <w:rsid w:val="00606E91"/>
    <w:rsid w:val="00622BB6"/>
    <w:rsid w:val="006300EB"/>
    <w:rsid w:val="00632051"/>
    <w:rsid w:val="0063441F"/>
    <w:rsid w:val="006352A6"/>
    <w:rsid w:val="00641C18"/>
    <w:rsid w:val="00650C92"/>
    <w:rsid w:val="006654AE"/>
    <w:rsid w:val="006759A5"/>
    <w:rsid w:val="00675E31"/>
    <w:rsid w:val="00680245"/>
    <w:rsid w:val="0068139D"/>
    <w:rsid w:val="00682B47"/>
    <w:rsid w:val="00683EFA"/>
    <w:rsid w:val="00687280"/>
    <w:rsid w:val="006930C3"/>
    <w:rsid w:val="00694B61"/>
    <w:rsid w:val="006B087D"/>
    <w:rsid w:val="006B1E79"/>
    <w:rsid w:val="006B235B"/>
    <w:rsid w:val="006B3AD5"/>
    <w:rsid w:val="006C2EEA"/>
    <w:rsid w:val="006D49FA"/>
    <w:rsid w:val="006E5136"/>
    <w:rsid w:val="006E60C6"/>
    <w:rsid w:val="006F1AF3"/>
    <w:rsid w:val="006F2F25"/>
    <w:rsid w:val="006F3DE7"/>
    <w:rsid w:val="006F65BD"/>
    <w:rsid w:val="00701025"/>
    <w:rsid w:val="007121AD"/>
    <w:rsid w:val="00712971"/>
    <w:rsid w:val="007252BE"/>
    <w:rsid w:val="00730B1F"/>
    <w:rsid w:val="00730C3C"/>
    <w:rsid w:val="00745B2E"/>
    <w:rsid w:val="00746853"/>
    <w:rsid w:val="007501E1"/>
    <w:rsid w:val="00757452"/>
    <w:rsid w:val="00757816"/>
    <w:rsid w:val="00762DA5"/>
    <w:rsid w:val="007702CB"/>
    <w:rsid w:val="00774562"/>
    <w:rsid w:val="00776049"/>
    <w:rsid w:val="00795730"/>
    <w:rsid w:val="007A07D2"/>
    <w:rsid w:val="007A3885"/>
    <w:rsid w:val="007A4792"/>
    <w:rsid w:val="007A687B"/>
    <w:rsid w:val="007C125D"/>
    <w:rsid w:val="007C2413"/>
    <w:rsid w:val="007C29D5"/>
    <w:rsid w:val="007C2A61"/>
    <w:rsid w:val="007D7785"/>
    <w:rsid w:val="007E2C65"/>
    <w:rsid w:val="007F247A"/>
    <w:rsid w:val="00807679"/>
    <w:rsid w:val="00810A4F"/>
    <w:rsid w:val="00811DB4"/>
    <w:rsid w:val="008137F1"/>
    <w:rsid w:val="00817A8B"/>
    <w:rsid w:val="00824F24"/>
    <w:rsid w:val="008407F8"/>
    <w:rsid w:val="00846377"/>
    <w:rsid w:val="008568A6"/>
    <w:rsid w:val="008768BE"/>
    <w:rsid w:val="008853EA"/>
    <w:rsid w:val="00887115"/>
    <w:rsid w:val="00893898"/>
    <w:rsid w:val="008A2F75"/>
    <w:rsid w:val="008A3720"/>
    <w:rsid w:val="008A79AD"/>
    <w:rsid w:val="008A7B52"/>
    <w:rsid w:val="008B038A"/>
    <w:rsid w:val="008B5998"/>
    <w:rsid w:val="008C1E5E"/>
    <w:rsid w:val="008C56D5"/>
    <w:rsid w:val="008C7133"/>
    <w:rsid w:val="008C73C5"/>
    <w:rsid w:val="008D0D62"/>
    <w:rsid w:val="008D1040"/>
    <w:rsid w:val="008D69F5"/>
    <w:rsid w:val="008E4B07"/>
    <w:rsid w:val="008F1C0E"/>
    <w:rsid w:val="008F2B3B"/>
    <w:rsid w:val="0090091B"/>
    <w:rsid w:val="00901670"/>
    <w:rsid w:val="0090334F"/>
    <w:rsid w:val="009160ED"/>
    <w:rsid w:val="00922015"/>
    <w:rsid w:val="009221A8"/>
    <w:rsid w:val="00927852"/>
    <w:rsid w:val="00941468"/>
    <w:rsid w:val="00942FBC"/>
    <w:rsid w:val="00944932"/>
    <w:rsid w:val="00946E33"/>
    <w:rsid w:val="00957377"/>
    <w:rsid w:val="00961596"/>
    <w:rsid w:val="009720C0"/>
    <w:rsid w:val="00972A26"/>
    <w:rsid w:val="00977D2F"/>
    <w:rsid w:val="00983B02"/>
    <w:rsid w:val="009841BD"/>
    <w:rsid w:val="0098457E"/>
    <w:rsid w:val="0099459B"/>
    <w:rsid w:val="009973D5"/>
    <w:rsid w:val="009A5032"/>
    <w:rsid w:val="009A697C"/>
    <w:rsid w:val="009A6AC9"/>
    <w:rsid w:val="009B0267"/>
    <w:rsid w:val="009B7365"/>
    <w:rsid w:val="009C255A"/>
    <w:rsid w:val="009C5A23"/>
    <w:rsid w:val="009D3541"/>
    <w:rsid w:val="009D48A7"/>
    <w:rsid w:val="009E59A7"/>
    <w:rsid w:val="009F209F"/>
    <w:rsid w:val="009F54B7"/>
    <w:rsid w:val="00A11E46"/>
    <w:rsid w:val="00A15EAC"/>
    <w:rsid w:val="00A1633D"/>
    <w:rsid w:val="00A43799"/>
    <w:rsid w:val="00A5440E"/>
    <w:rsid w:val="00A74166"/>
    <w:rsid w:val="00A74811"/>
    <w:rsid w:val="00A75009"/>
    <w:rsid w:val="00A80CB2"/>
    <w:rsid w:val="00A906DE"/>
    <w:rsid w:val="00A926A2"/>
    <w:rsid w:val="00A93BAC"/>
    <w:rsid w:val="00A94489"/>
    <w:rsid w:val="00AA2C14"/>
    <w:rsid w:val="00AA3505"/>
    <w:rsid w:val="00AA4EEB"/>
    <w:rsid w:val="00AB0C19"/>
    <w:rsid w:val="00AB0CD5"/>
    <w:rsid w:val="00AB24CB"/>
    <w:rsid w:val="00AB62BD"/>
    <w:rsid w:val="00AB7FA6"/>
    <w:rsid w:val="00AC0153"/>
    <w:rsid w:val="00AC2636"/>
    <w:rsid w:val="00AC317D"/>
    <w:rsid w:val="00AC519F"/>
    <w:rsid w:val="00AD1B82"/>
    <w:rsid w:val="00AD2D5D"/>
    <w:rsid w:val="00AD4939"/>
    <w:rsid w:val="00AE3D38"/>
    <w:rsid w:val="00AE7D1F"/>
    <w:rsid w:val="00AF0322"/>
    <w:rsid w:val="00AF0B29"/>
    <w:rsid w:val="00B01460"/>
    <w:rsid w:val="00B02079"/>
    <w:rsid w:val="00B05047"/>
    <w:rsid w:val="00B12EAC"/>
    <w:rsid w:val="00B1473D"/>
    <w:rsid w:val="00B20F50"/>
    <w:rsid w:val="00B2245D"/>
    <w:rsid w:val="00B255B9"/>
    <w:rsid w:val="00B3139F"/>
    <w:rsid w:val="00B3328E"/>
    <w:rsid w:val="00B52B14"/>
    <w:rsid w:val="00B60A62"/>
    <w:rsid w:val="00B66E95"/>
    <w:rsid w:val="00B752E4"/>
    <w:rsid w:val="00B82F2D"/>
    <w:rsid w:val="00B84BAB"/>
    <w:rsid w:val="00B85957"/>
    <w:rsid w:val="00B9005A"/>
    <w:rsid w:val="00BA6A6F"/>
    <w:rsid w:val="00BB06A9"/>
    <w:rsid w:val="00BB7E40"/>
    <w:rsid w:val="00BC062F"/>
    <w:rsid w:val="00BC33D6"/>
    <w:rsid w:val="00BC36EF"/>
    <w:rsid w:val="00BC7C00"/>
    <w:rsid w:val="00BD0884"/>
    <w:rsid w:val="00BD0A44"/>
    <w:rsid w:val="00BD4F32"/>
    <w:rsid w:val="00BD51AB"/>
    <w:rsid w:val="00BD730E"/>
    <w:rsid w:val="00BE24B5"/>
    <w:rsid w:val="00BE27EA"/>
    <w:rsid w:val="00BE4449"/>
    <w:rsid w:val="00BF0046"/>
    <w:rsid w:val="00BF1DDA"/>
    <w:rsid w:val="00C03CCA"/>
    <w:rsid w:val="00C054AF"/>
    <w:rsid w:val="00C147BF"/>
    <w:rsid w:val="00C150E4"/>
    <w:rsid w:val="00C201A0"/>
    <w:rsid w:val="00C21139"/>
    <w:rsid w:val="00C23C9F"/>
    <w:rsid w:val="00C259A6"/>
    <w:rsid w:val="00C32537"/>
    <w:rsid w:val="00C329AD"/>
    <w:rsid w:val="00C364E0"/>
    <w:rsid w:val="00C36744"/>
    <w:rsid w:val="00C41F13"/>
    <w:rsid w:val="00C47EBA"/>
    <w:rsid w:val="00C50875"/>
    <w:rsid w:val="00C51830"/>
    <w:rsid w:val="00C53336"/>
    <w:rsid w:val="00C53700"/>
    <w:rsid w:val="00C55EBD"/>
    <w:rsid w:val="00C619A6"/>
    <w:rsid w:val="00C70A40"/>
    <w:rsid w:val="00C7267F"/>
    <w:rsid w:val="00C74340"/>
    <w:rsid w:val="00C82D51"/>
    <w:rsid w:val="00C85B22"/>
    <w:rsid w:val="00C91077"/>
    <w:rsid w:val="00CA0D78"/>
    <w:rsid w:val="00CA1A27"/>
    <w:rsid w:val="00CA1C2C"/>
    <w:rsid w:val="00CA5D19"/>
    <w:rsid w:val="00CC0A04"/>
    <w:rsid w:val="00CC2FD1"/>
    <w:rsid w:val="00CC4C51"/>
    <w:rsid w:val="00CC6525"/>
    <w:rsid w:val="00CD1F21"/>
    <w:rsid w:val="00CD2770"/>
    <w:rsid w:val="00CD60D4"/>
    <w:rsid w:val="00CD6926"/>
    <w:rsid w:val="00CF35BA"/>
    <w:rsid w:val="00CF752D"/>
    <w:rsid w:val="00D16952"/>
    <w:rsid w:val="00D1783A"/>
    <w:rsid w:val="00D204C1"/>
    <w:rsid w:val="00D22275"/>
    <w:rsid w:val="00D247B2"/>
    <w:rsid w:val="00D27921"/>
    <w:rsid w:val="00D32AB5"/>
    <w:rsid w:val="00D346A4"/>
    <w:rsid w:val="00D43558"/>
    <w:rsid w:val="00D43D93"/>
    <w:rsid w:val="00D441FA"/>
    <w:rsid w:val="00D66B4F"/>
    <w:rsid w:val="00D7786E"/>
    <w:rsid w:val="00D87F82"/>
    <w:rsid w:val="00D96C07"/>
    <w:rsid w:val="00DA28FC"/>
    <w:rsid w:val="00DA3F24"/>
    <w:rsid w:val="00DA715E"/>
    <w:rsid w:val="00DB59B5"/>
    <w:rsid w:val="00DD5D9C"/>
    <w:rsid w:val="00DE2DE1"/>
    <w:rsid w:val="00DF6481"/>
    <w:rsid w:val="00E10D83"/>
    <w:rsid w:val="00E12156"/>
    <w:rsid w:val="00E31A82"/>
    <w:rsid w:val="00E33208"/>
    <w:rsid w:val="00E342AE"/>
    <w:rsid w:val="00E3604C"/>
    <w:rsid w:val="00E52750"/>
    <w:rsid w:val="00E61D9A"/>
    <w:rsid w:val="00E732CF"/>
    <w:rsid w:val="00E77F95"/>
    <w:rsid w:val="00E8341E"/>
    <w:rsid w:val="00E850A8"/>
    <w:rsid w:val="00E90473"/>
    <w:rsid w:val="00EA3CCC"/>
    <w:rsid w:val="00EA59A2"/>
    <w:rsid w:val="00EB44F0"/>
    <w:rsid w:val="00EB6639"/>
    <w:rsid w:val="00EC58C4"/>
    <w:rsid w:val="00EC5E54"/>
    <w:rsid w:val="00ED1FB0"/>
    <w:rsid w:val="00EE100B"/>
    <w:rsid w:val="00EE6570"/>
    <w:rsid w:val="00EF464C"/>
    <w:rsid w:val="00EF7032"/>
    <w:rsid w:val="00F10777"/>
    <w:rsid w:val="00F113DB"/>
    <w:rsid w:val="00F14F01"/>
    <w:rsid w:val="00F30AC2"/>
    <w:rsid w:val="00F40D32"/>
    <w:rsid w:val="00F46651"/>
    <w:rsid w:val="00F529AA"/>
    <w:rsid w:val="00F608C5"/>
    <w:rsid w:val="00F76004"/>
    <w:rsid w:val="00F76A4F"/>
    <w:rsid w:val="00F92CAA"/>
    <w:rsid w:val="00F94D18"/>
    <w:rsid w:val="00F9561B"/>
    <w:rsid w:val="00FA1185"/>
    <w:rsid w:val="00FA5A0A"/>
    <w:rsid w:val="00FB70F2"/>
    <w:rsid w:val="00FC1D3D"/>
    <w:rsid w:val="00FC2872"/>
    <w:rsid w:val="00FC3E5D"/>
    <w:rsid w:val="00FC4AA9"/>
    <w:rsid w:val="00FD22A8"/>
    <w:rsid w:val="00FE2ABE"/>
    <w:rsid w:val="00FE58B4"/>
    <w:rsid w:val="00FE6EFB"/>
    <w:rsid w:val="00FF12AA"/>
    <w:rsid w:val="00FF17B7"/>
    <w:rsid w:val="00FF2C0E"/>
    <w:rsid w:val="00FF4F9A"/>
    <w:rsid w:val="01202A68"/>
    <w:rsid w:val="01343C87"/>
    <w:rsid w:val="014D6DB0"/>
    <w:rsid w:val="01975F2A"/>
    <w:rsid w:val="01A21D3D"/>
    <w:rsid w:val="01CD2B81"/>
    <w:rsid w:val="01CE3E86"/>
    <w:rsid w:val="01D61292"/>
    <w:rsid w:val="02117DF2"/>
    <w:rsid w:val="02765598"/>
    <w:rsid w:val="029403CC"/>
    <w:rsid w:val="03855756"/>
    <w:rsid w:val="03E9547A"/>
    <w:rsid w:val="041F20D1"/>
    <w:rsid w:val="04296264"/>
    <w:rsid w:val="046E56D3"/>
    <w:rsid w:val="04A845B3"/>
    <w:rsid w:val="04B32944"/>
    <w:rsid w:val="050071C0"/>
    <w:rsid w:val="052D0F89"/>
    <w:rsid w:val="05814297"/>
    <w:rsid w:val="0587039E"/>
    <w:rsid w:val="05D617A2"/>
    <w:rsid w:val="05EA0443"/>
    <w:rsid w:val="066D5199"/>
    <w:rsid w:val="06BA5298"/>
    <w:rsid w:val="07013F3A"/>
    <w:rsid w:val="07254947"/>
    <w:rsid w:val="07572B98"/>
    <w:rsid w:val="07E43A81"/>
    <w:rsid w:val="08200258"/>
    <w:rsid w:val="0891161B"/>
    <w:rsid w:val="09043B58"/>
    <w:rsid w:val="0919607C"/>
    <w:rsid w:val="0922698B"/>
    <w:rsid w:val="098147A7"/>
    <w:rsid w:val="09A61163"/>
    <w:rsid w:val="09B55EFA"/>
    <w:rsid w:val="09BD0D88"/>
    <w:rsid w:val="0A750537"/>
    <w:rsid w:val="0A7F46C9"/>
    <w:rsid w:val="0AA47D81"/>
    <w:rsid w:val="0AAB518D"/>
    <w:rsid w:val="0ACA60B6"/>
    <w:rsid w:val="0B156DBB"/>
    <w:rsid w:val="0B410F04"/>
    <w:rsid w:val="0B6E2CCD"/>
    <w:rsid w:val="0B9F2F47"/>
    <w:rsid w:val="0DB21E15"/>
    <w:rsid w:val="0DEA6C8D"/>
    <w:rsid w:val="0EAF7927"/>
    <w:rsid w:val="0F1A3753"/>
    <w:rsid w:val="0F4942A2"/>
    <w:rsid w:val="0F600AB6"/>
    <w:rsid w:val="0FE679A4"/>
    <w:rsid w:val="0FEE6FAE"/>
    <w:rsid w:val="101739F6"/>
    <w:rsid w:val="1031679E"/>
    <w:rsid w:val="10453240"/>
    <w:rsid w:val="105C75E2"/>
    <w:rsid w:val="10640272"/>
    <w:rsid w:val="10997447"/>
    <w:rsid w:val="10FC4F6D"/>
    <w:rsid w:val="111F2BA3"/>
    <w:rsid w:val="112812B5"/>
    <w:rsid w:val="1160140E"/>
    <w:rsid w:val="11670D99"/>
    <w:rsid w:val="116E57B2"/>
    <w:rsid w:val="11811943"/>
    <w:rsid w:val="11D23CCC"/>
    <w:rsid w:val="11F0547A"/>
    <w:rsid w:val="122D0B62"/>
    <w:rsid w:val="122E2D61"/>
    <w:rsid w:val="125A4EAA"/>
    <w:rsid w:val="12681C41"/>
    <w:rsid w:val="12D77CF6"/>
    <w:rsid w:val="12F450A8"/>
    <w:rsid w:val="13BB706F"/>
    <w:rsid w:val="13D37C2D"/>
    <w:rsid w:val="1425541A"/>
    <w:rsid w:val="142D60AA"/>
    <w:rsid w:val="14A4376A"/>
    <w:rsid w:val="15034E08"/>
    <w:rsid w:val="154F7486"/>
    <w:rsid w:val="156712A9"/>
    <w:rsid w:val="159468F5"/>
    <w:rsid w:val="15B25EA5"/>
    <w:rsid w:val="15C23F41"/>
    <w:rsid w:val="15E20BF3"/>
    <w:rsid w:val="15F0378C"/>
    <w:rsid w:val="15F70B98"/>
    <w:rsid w:val="16124FC5"/>
    <w:rsid w:val="162177DE"/>
    <w:rsid w:val="163C139B"/>
    <w:rsid w:val="16445BF1"/>
    <w:rsid w:val="16C90EF1"/>
    <w:rsid w:val="16FB7141"/>
    <w:rsid w:val="17D426A8"/>
    <w:rsid w:val="183923CC"/>
    <w:rsid w:val="1841525A"/>
    <w:rsid w:val="18752231"/>
    <w:rsid w:val="188E5359"/>
    <w:rsid w:val="18F82DFA"/>
    <w:rsid w:val="19FE0A33"/>
    <w:rsid w:val="1A3612B6"/>
    <w:rsid w:val="1A466C29"/>
    <w:rsid w:val="1A7F5B09"/>
    <w:rsid w:val="1A961EAB"/>
    <w:rsid w:val="1ADC4B9E"/>
    <w:rsid w:val="1B3F6E41"/>
    <w:rsid w:val="1B47424D"/>
    <w:rsid w:val="1B7A37A3"/>
    <w:rsid w:val="1B9B1759"/>
    <w:rsid w:val="1BC03F17"/>
    <w:rsid w:val="1BC16115"/>
    <w:rsid w:val="1C2A22C1"/>
    <w:rsid w:val="1CA70991"/>
    <w:rsid w:val="1D07422E"/>
    <w:rsid w:val="1E3E1D2D"/>
    <w:rsid w:val="1E47263C"/>
    <w:rsid w:val="1F4C4468"/>
    <w:rsid w:val="1F4D1EEA"/>
    <w:rsid w:val="1F5B33FE"/>
    <w:rsid w:val="20220C48"/>
    <w:rsid w:val="2055491A"/>
    <w:rsid w:val="2092477F"/>
    <w:rsid w:val="209C508F"/>
    <w:rsid w:val="20A34A1A"/>
    <w:rsid w:val="210843BE"/>
    <w:rsid w:val="216B4463"/>
    <w:rsid w:val="21E5632B"/>
    <w:rsid w:val="21ED3737"/>
    <w:rsid w:val="220123D8"/>
    <w:rsid w:val="2204335C"/>
    <w:rsid w:val="22226190"/>
    <w:rsid w:val="22765C1A"/>
    <w:rsid w:val="22862631"/>
    <w:rsid w:val="229C0058"/>
    <w:rsid w:val="22A06A5E"/>
    <w:rsid w:val="22AC1F65"/>
    <w:rsid w:val="22E03FC4"/>
    <w:rsid w:val="22F84EEE"/>
    <w:rsid w:val="230022FA"/>
    <w:rsid w:val="23184DE9"/>
    <w:rsid w:val="23190A27"/>
    <w:rsid w:val="23B76226"/>
    <w:rsid w:val="23D51059"/>
    <w:rsid w:val="247D056D"/>
    <w:rsid w:val="24E52E58"/>
    <w:rsid w:val="24EE4E1B"/>
    <w:rsid w:val="2569146F"/>
    <w:rsid w:val="257242FD"/>
    <w:rsid w:val="2624631F"/>
    <w:rsid w:val="26522036"/>
    <w:rsid w:val="26676E0F"/>
    <w:rsid w:val="269A5064"/>
    <w:rsid w:val="26A149EF"/>
    <w:rsid w:val="26E85164"/>
    <w:rsid w:val="27050E90"/>
    <w:rsid w:val="271C4339"/>
    <w:rsid w:val="272726CA"/>
    <w:rsid w:val="273419E0"/>
    <w:rsid w:val="27516D91"/>
    <w:rsid w:val="27551F14"/>
    <w:rsid w:val="27D305E4"/>
    <w:rsid w:val="27FC39A7"/>
    <w:rsid w:val="282A2D36"/>
    <w:rsid w:val="288B2282"/>
    <w:rsid w:val="289A25AC"/>
    <w:rsid w:val="28F07737"/>
    <w:rsid w:val="293D1DB5"/>
    <w:rsid w:val="296E5E07"/>
    <w:rsid w:val="29C66496"/>
    <w:rsid w:val="2A285235"/>
    <w:rsid w:val="2A544E00"/>
    <w:rsid w:val="2AC63E3A"/>
    <w:rsid w:val="2B04391F"/>
    <w:rsid w:val="2B241C55"/>
    <w:rsid w:val="2B5214A0"/>
    <w:rsid w:val="2B5272A1"/>
    <w:rsid w:val="2BA56D2B"/>
    <w:rsid w:val="2BBC30CD"/>
    <w:rsid w:val="2BD23073"/>
    <w:rsid w:val="2BD3443B"/>
    <w:rsid w:val="2C025DC0"/>
    <w:rsid w:val="2C650063"/>
    <w:rsid w:val="2C94532F"/>
    <w:rsid w:val="2CB745EA"/>
    <w:rsid w:val="2D23171B"/>
    <w:rsid w:val="2DCA53AC"/>
    <w:rsid w:val="2E3118D8"/>
    <w:rsid w:val="2EED7A8D"/>
    <w:rsid w:val="2FE931A8"/>
    <w:rsid w:val="30455AC0"/>
    <w:rsid w:val="3092233C"/>
    <w:rsid w:val="30D72E30"/>
    <w:rsid w:val="31152915"/>
    <w:rsid w:val="315C308A"/>
    <w:rsid w:val="31863ECE"/>
    <w:rsid w:val="3187194F"/>
    <w:rsid w:val="31C85C3C"/>
    <w:rsid w:val="31FC5191"/>
    <w:rsid w:val="31FE0EF2"/>
    <w:rsid w:val="328153EA"/>
    <w:rsid w:val="32B310BD"/>
    <w:rsid w:val="32F47928"/>
    <w:rsid w:val="330B754D"/>
    <w:rsid w:val="339C6E3C"/>
    <w:rsid w:val="33BE2874"/>
    <w:rsid w:val="33D52499"/>
    <w:rsid w:val="341E6110"/>
    <w:rsid w:val="348225B1"/>
    <w:rsid w:val="3491064E"/>
    <w:rsid w:val="34964AD5"/>
    <w:rsid w:val="34976CD4"/>
    <w:rsid w:val="34D658BF"/>
    <w:rsid w:val="34F44E6F"/>
    <w:rsid w:val="34F65DF3"/>
    <w:rsid w:val="352011B6"/>
    <w:rsid w:val="35571310"/>
    <w:rsid w:val="357566C2"/>
    <w:rsid w:val="357D1550"/>
    <w:rsid w:val="35A35F0C"/>
    <w:rsid w:val="36985520"/>
    <w:rsid w:val="36A43530"/>
    <w:rsid w:val="36A622B7"/>
    <w:rsid w:val="371A47F4"/>
    <w:rsid w:val="374D5F48"/>
    <w:rsid w:val="376129EA"/>
    <w:rsid w:val="37C3720B"/>
    <w:rsid w:val="37E93BC8"/>
    <w:rsid w:val="37F7095F"/>
    <w:rsid w:val="38AC7189"/>
    <w:rsid w:val="39176838"/>
    <w:rsid w:val="39191D3B"/>
    <w:rsid w:val="391B523E"/>
    <w:rsid w:val="39224BC9"/>
    <w:rsid w:val="39561BA0"/>
    <w:rsid w:val="395E6FAD"/>
    <w:rsid w:val="39681ABA"/>
    <w:rsid w:val="39856E6C"/>
    <w:rsid w:val="398A32F4"/>
    <w:rsid w:val="3996298A"/>
    <w:rsid w:val="39B905C0"/>
    <w:rsid w:val="39BD2849"/>
    <w:rsid w:val="39D114EA"/>
    <w:rsid w:val="3A2A53FC"/>
    <w:rsid w:val="3A3F1B1E"/>
    <w:rsid w:val="3A430524"/>
    <w:rsid w:val="3A875795"/>
    <w:rsid w:val="3AF215C1"/>
    <w:rsid w:val="3B5570E7"/>
    <w:rsid w:val="3B5C31EF"/>
    <w:rsid w:val="3B7A6022"/>
    <w:rsid w:val="3BB2617C"/>
    <w:rsid w:val="3C7C494B"/>
    <w:rsid w:val="3CAB1C17"/>
    <w:rsid w:val="3CC527C1"/>
    <w:rsid w:val="3CE242F0"/>
    <w:rsid w:val="3D5A2876"/>
    <w:rsid w:val="3DCD2FF3"/>
    <w:rsid w:val="3DDC1B5E"/>
    <w:rsid w:val="3DDD580C"/>
    <w:rsid w:val="3E0D055A"/>
    <w:rsid w:val="3E243A02"/>
    <w:rsid w:val="3EEA24C6"/>
    <w:rsid w:val="3EFF6BE9"/>
    <w:rsid w:val="3F204B9F"/>
    <w:rsid w:val="3F736BA7"/>
    <w:rsid w:val="3F8A67CD"/>
    <w:rsid w:val="3FB86017"/>
    <w:rsid w:val="4013542C"/>
    <w:rsid w:val="40217FC5"/>
    <w:rsid w:val="40880C6E"/>
    <w:rsid w:val="40F3251B"/>
    <w:rsid w:val="40FE4130"/>
    <w:rsid w:val="41011831"/>
    <w:rsid w:val="41153D55"/>
    <w:rsid w:val="41327061"/>
    <w:rsid w:val="41AC774B"/>
    <w:rsid w:val="41B8355E"/>
    <w:rsid w:val="41BF12B5"/>
    <w:rsid w:val="41C276F1"/>
    <w:rsid w:val="41CC5A82"/>
    <w:rsid w:val="42174BFC"/>
    <w:rsid w:val="42AA1BED"/>
    <w:rsid w:val="42AC50F0"/>
    <w:rsid w:val="42EF105C"/>
    <w:rsid w:val="433D2460"/>
    <w:rsid w:val="4389125B"/>
    <w:rsid w:val="43B768A7"/>
    <w:rsid w:val="43ED34FE"/>
    <w:rsid w:val="440F76FA"/>
    <w:rsid w:val="442E77EA"/>
    <w:rsid w:val="445057A1"/>
    <w:rsid w:val="44513222"/>
    <w:rsid w:val="44827275"/>
    <w:rsid w:val="44981418"/>
    <w:rsid w:val="44EF65A4"/>
    <w:rsid w:val="45161CE6"/>
    <w:rsid w:val="45325D93"/>
    <w:rsid w:val="45500BC7"/>
    <w:rsid w:val="45516648"/>
    <w:rsid w:val="45FA2AFC"/>
    <w:rsid w:val="460016C8"/>
    <w:rsid w:val="461A6091"/>
    <w:rsid w:val="46220F1F"/>
    <w:rsid w:val="466E7D19"/>
    <w:rsid w:val="46E95465"/>
    <w:rsid w:val="46F459F4"/>
    <w:rsid w:val="474B1C86"/>
    <w:rsid w:val="47517078"/>
    <w:rsid w:val="481B6ADB"/>
    <w:rsid w:val="485E084A"/>
    <w:rsid w:val="48A84141"/>
    <w:rsid w:val="49CD3F23"/>
    <w:rsid w:val="4A080885"/>
    <w:rsid w:val="4A9B7DF4"/>
    <w:rsid w:val="4AAB008E"/>
    <w:rsid w:val="4AD04A4B"/>
    <w:rsid w:val="4AE72472"/>
    <w:rsid w:val="4B0D48B0"/>
    <w:rsid w:val="4B151CBC"/>
    <w:rsid w:val="4B334AEF"/>
    <w:rsid w:val="4B496C93"/>
    <w:rsid w:val="4B4B72D8"/>
    <w:rsid w:val="4B4E311B"/>
    <w:rsid w:val="4B706B53"/>
    <w:rsid w:val="4B783F5F"/>
    <w:rsid w:val="4C0C47D3"/>
    <w:rsid w:val="4C1B6FEB"/>
    <w:rsid w:val="4C812213"/>
    <w:rsid w:val="4C9D2C14"/>
    <w:rsid w:val="4CEA63BF"/>
    <w:rsid w:val="4DA954F8"/>
    <w:rsid w:val="4DB35E08"/>
    <w:rsid w:val="4DD3633D"/>
    <w:rsid w:val="4E2034A9"/>
    <w:rsid w:val="4E260345"/>
    <w:rsid w:val="4F036A2F"/>
    <w:rsid w:val="4F586138"/>
    <w:rsid w:val="4F9D6C2D"/>
    <w:rsid w:val="4FFE59CD"/>
    <w:rsid w:val="50870DA9"/>
    <w:rsid w:val="50A90064"/>
    <w:rsid w:val="50FE5570"/>
    <w:rsid w:val="51324AC5"/>
    <w:rsid w:val="51656219"/>
    <w:rsid w:val="51956D68"/>
    <w:rsid w:val="519D6372"/>
    <w:rsid w:val="51AD660D"/>
    <w:rsid w:val="52077FA0"/>
    <w:rsid w:val="520859EC"/>
    <w:rsid w:val="523E5EFC"/>
    <w:rsid w:val="52C6295D"/>
    <w:rsid w:val="531C2067"/>
    <w:rsid w:val="53235275"/>
    <w:rsid w:val="53E72A34"/>
    <w:rsid w:val="54AB1879"/>
    <w:rsid w:val="54AE49FC"/>
    <w:rsid w:val="54AF247D"/>
    <w:rsid w:val="54DD7AC9"/>
    <w:rsid w:val="54DE554B"/>
    <w:rsid w:val="54F363EA"/>
    <w:rsid w:val="54FB4AFB"/>
    <w:rsid w:val="55016A04"/>
    <w:rsid w:val="55134720"/>
    <w:rsid w:val="552733C1"/>
    <w:rsid w:val="55413F6A"/>
    <w:rsid w:val="56241FDF"/>
    <w:rsid w:val="562D06F0"/>
    <w:rsid w:val="563A7A06"/>
    <w:rsid w:val="565A5D3C"/>
    <w:rsid w:val="56623148"/>
    <w:rsid w:val="56AF21D2"/>
    <w:rsid w:val="56CF5CFB"/>
    <w:rsid w:val="571873F4"/>
    <w:rsid w:val="57753F0A"/>
    <w:rsid w:val="58140590"/>
    <w:rsid w:val="582F6BBC"/>
    <w:rsid w:val="58664B17"/>
    <w:rsid w:val="58AF298D"/>
    <w:rsid w:val="58EB4D70"/>
    <w:rsid w:val="58EC27F2"/>
    <w:rsid w:val="5939706E"/>
    <w:rsid w:val="59701244"/>
    <w:rsid w:val="59810AE7"/>
    <w:rsid w:val="598C1076"/>
    <w:rsid w:val="59C90EDB"/>
    <w:rsid w:val="5A130056"/>
    <w:rsid w:val="5A34058B"/>
    <w:rsid w:val="5B1146F6"/>
    <w:rsid w:val="5B187904"/>
    <w:rsid w:val="5B474BD0"/>
    <w:rsid w:val="5B8B43BF"/>
    <w:rsid w:val="5BC11016"/>
    <w:rsid w:val="5C5A7F10"/>
    <w:rsid w:val="5C8F2968"/>
    <w:rsid w:val="5C9E5181"/>
    <w:rsid w:val="5D292B67"/>
    <w:rsid w:val="5D5D42BA"/>
    <w:rsid w:val="5DA57F32"/>
    <w:rsid w:val="5DB77E4C"/>
    <w:rsid w:val="5E5025C9"/>
    <w:rsid w:val="5E875A86"/>
    <w:rsid w:val="5EB400EF"/>
    <w:rsid w:val="5ED73B27"/>
    <w:rsid w:val="5F0C6580"/>
    <w:rsid w:val="5F1E1D1D"/>
    <w:rsid w:val="5F693096"/>
    <w:rsid w:val="602E1B5A"/>
    <w:rsid w:val="609A6C8B"/>
    <w:rsid w:val="612236EC"/>
    <w:rsid w:val="613B6814"/>
    <w:rsid w:val="61E843AE"/>
    <w:rsid w:val="622E70A1"/>
    <w:rsid w:val="62575CE7"/>
    <w:rsid w:val="627E0125"/>
    <w:rsid w:val="62857AB0"/>
    <w:rsid w:val="62865532"/>
    <w:rsid w:val="628B743B"/>
    <w:rsid w:val="629D5157"/>
    <w:rsid w:val="62D21DAE"/>
    <w:rsid w:val="62EF1C6C"/>
    <w:rsid w:val="633B3D5B"/>
    <w:rsid w:val="633F2762"/>
    <w:rsid w:val="63B71127"/>
    <w:rsid w:val="63CD32CA"/>
    <w:rsid w:val="641414C0"/>
    <w:rsid w:val="64BA54D1"/>
    <w:rsid w:val="64F64031"/>
    <w:rsid w:val="6579460B"/>
    <w:rsid w:val="65E6393A"/>
    <w:rsid w:val="66082BF5"/>
    <w:rsid w:val="660A60F8"/>
    <w:rsid w:val="66421AD5"/>
    <w:rsid w:val="6665009A"/>
    <w:rsid w:val="667A1C2F"/>
    <w:rsid w:val="66C95231"/>
    <w:rsid w:val="670E6D38"/>
    <w:rsid w:val="673A67EA"/>
    <w:rsid w:val="67693AB6"/>
    <w:rsid w:val="677538B3"/>
    <w:rsid w:val="6793017D"/>
    <w:rsid w:val="67C563CE"/>
    <w:rsid w:val="67EC080C"/>
    <w:rsid w:val="688A7410"/>
    <w:rsid w:val="68E40F67"/>
    <w:rsid w:val="68E542A7"/>
    <w:rsid w:val="692C2A30"/>
    <w:rsid w:val="69B226F6"/>
    <w:rsid w:val="6AA92C8E"/>
    <w:rsid w:val="6B0D4F31"/>
    <w:rsid w:val="6B1D1948"/>
    <w:rsid w:val="6B246D54"/>
    <w:rsid w:val="6B61461D"/>
    <w:rsid w:val="6B8C3281"/>
    <w:rsid w:val="6C0341C4"/>
    <w:rsid w:val="6C072BCA"/>
    <w:rsid w:val="6C4526AF"/>
    <w:rsid w:val="6C6B28EF"/>
    <w:rsid w:val="6C74577D"/>
    <w:rsid w:val="6C8C2E23"/>
    <w:rsid w:val="6D086D31"/>
    <w:rsid w:val="6D270AA3"/>
    <w:rsid w:val="6D60667F"/>
    <w:rsid w:val="6DC53E25"/>
    <w:rsid w:val="6E465678"/>
    <w:rsid w:val="6E632A2A"/>
    <w:rsid w:val="6E827A5B"/>
    <w:rsid w:val="6EA67860"/>
    <w:rsid w:val="6EAA539C"/>
    <w:rsid w:val="6EF51F98"/>
    <w:rsid w:val="6FAC3CC5"/>
    <w:rsid w:val="6FDA1311"/>
    <w:rsid w:val="6FF440BA"/>
    <w:rsid w:val="7088492D"/>
    <w:rsid w:val="712B4136"/>
    <w:rsid w:val="71943B66"/>
    <w:rsid w:val="725B5B2D"/>
    <w:rsid w:val="72AF1D34"/>
    <w:rsid w:val="72EE509C"/>
    <w:rsid w:val="73035041"/>
    <w:rsid w:val="732C0404"/>
    <w:rsid w:val="7345352C"/>
    <w:rsid w:val="734844B1"/>
    <w:rsid w:val="737D3686"/>
    <w:rsid w:val="737D6F09"/>
    <w:rsid w:val="738D1722"/>
    <w:rsid w:val="73A14B3F"/>
    <w:rsid w:val="73E4432F"/>
    <w:rsid w:val="73F96853"/>
    <w:rsid w:val="74614F7E"/>
    <w:rsid w:val="74D31A39"/>
    <w:rsid w:val="74D516B9"/>
    <w:rsid w:val="74D54F3C"/>
    <w:rsid w:val="74E651D7"/>
    <w:rsid w:val="74F10FE9"/>
    <w:rsid w:val="752D33CD"/>
    <w:rsid w:val="752F68D0"/>
    <w:rsid w:val="75A75295"/>
    <w:rsid w:val="760652AE"/>
    <w:rsid w:val="76070B31"/>
    <w:rsid w:val="76542E2F"/>
    <w:rsid w:val="767A3346"/>
    <w:rsid w:val="76A06B52"/>
    <w:rsid w:val="76D214FF"/>
    <w:rsid w:val="76E44C9C"/>
    <w:rsid w:val="772E3E17"/>
    <w:rsid w:val="77441E41"/>
    <w:rsid w:val="77C447DD"/>
    <w:rsid w:val="783436C5"/>
    <w:rsid w:val="78807F41"/>
    <w:rsid w:val="79202048"/>
    <w:rsid w:val="798E267C"/>
    <w:rsid w:val="79B00633"/>
    <w:rsid w:val="79EB4F94"/>
    <w:rsid w:val="7A086AC3"/>
    <w:rsid w:val="7A130F5D"/>
    <w:rsid w:val="7A284DF9"/>
    <w:rsid w:val="7A9E59BF"/>
    <w:rsid w:val="7AD47311"/>
    <w:rsid w:val="7ADB489D"/>
    <w:rsid w:val="7AE14228"/>
    <w:rsid w:val="7AE606AF"/>
    <w:rsid w:val="7B194382"/>
    <w:rsid w:val="7B2D1C8D"/>
    <w:rsid w:val="7BA26864"/>
    <w:rsid w:val="7C137E1D"/>
    <w:rsid w:val="7C1F595D"/>
    <w:rsid w:val="7C336153"/>
    <w:rsid w:val="7C343BD5"/>
    <w:rsid w:val="7C8B2065"/>
    <w:rsid w:val="7CB83E2E"/>
    <w:rsid w:val="7CC80845"/>
    <w:rsid w:val="7CFA4897"/>
    <w:rsid w:val="7D2334DD"/>
    <w:rsid w:val="7D5079E6"/>
    <w:rsid w:val="7D8447FB"/>
    <w:rsid w:val="7E5A0FDB"/>
    <w:rsid w:val="7EC37706"/>
    <w:rsid w:val="7F556C75"/>
    <w:rsid w:val="7FA112F3"/>
    <w:rsid w:val="7FCE30BB"/>
    <w:rsid w:val="7FF12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semiHidden="0" w:name="annotation text"/>
    <w:lsdException w:qFormat="1" w:uiPriority="99" w:semiHidden="0" w:name="header"/>
    <w:lsdException w:qFormat="1"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qFormat="1" w:uiPriority="99" w:semiHidden="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qFormat="1"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6"/>
    <w:unhideWhenUsed/>
    <w:uiPriority w:val="0"/>
    <w:pPr>
      <w:jc w:val="left"/>
    </w:pPr>
  </w:style>
  <w:style w:type="paragraph" w:styleId="3">
    <w:name w:val="Balloon Text"/>
    <w:basedOn w:val="1"/>
    <w:link w:val="14"/>
    <w:unhideWhenUsed/>
    <w:uiPriority w:val="99"/>
    <w:rPr>
      <w:sz w:val="18"/>
      <w:szCs w:val="18"/>
    </w:rPr>
  </w:style>
  <w:style w:type="paragraph" w:styleId="4">
    <w:name w:val="footer"/>
    <w:basedOn w:val="1"/>
    <w:link w:val="18"/>
    <w:autoRedefine/>
    <w:unhideWhenUsed/>
    <w:qFormat/>
    <w:uiPriority w:val="0"/>
    <w:pPr>
      <w:tabs>
        <w:tab w:val="center" w:pos="4153"/>
        <w:tab w:val="right" w:pos="8306"/>
      </w:tabs>
      <w:snapToGrid w:val="0"/>
      <w:jc w:val="left"/>
    </w:pPr>
    <w:rPr>
      <w:sz w:val="18"/>
      <w:szCs w:val="18"/>
    </w:rPr>
  </w:style>
  <w:style w:type="paragraph" w:styleId="5">
    <w:name w:val="header"/>
    <w:basedOn w:val="1"/>
    <w:link w:val="17"/>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autoRedefine/>
    <w:unhideWhenUsed/>
    <w:qFormat/>
    <w:uiPriority w:val="0"/>
    <w:rPr>
      <w:b/>
      <w:bCs/>
    </w:rPr>
  </w:style>
  <w:style w:type="table" w:styleId="8">
    <w:name w:val="Table Grid"/>
    <w:basedOn w:val="7"/>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autoRedefine/>
    <w:qFormat/>
    <w:uiPriority w:val="0"/>
  </w:style>
  <w:style w:type="character" w:styleId="11">
    <w:name w:val="line number"/>
    <w:basedOn w:val="9"/>
    <w:autoRedefine/>
    <w:unhideWhenUsed/>
    <w:qFormat/>
    <w:uiPriority w:val="99"/>
  </w:style>
  <w:style w:type="character" w:styleId="12">
    <w:name w:val="Hyperlink"/>
    <w:basedOn w:val="9"/>
    <w:autoRedefine/>
    <w:unhideWhenUsed/>
    <w:qFormat/>
    <w:uiPriority w:val="0"/>
    <w:rPr>
      <w:color w:val="0000FF" w:themeColor="hyperlink"/>
      <w:u w:val="single"/>
      <w14:textFill>
        <w14:solidFill>
          <w14:schemeClr w14:val="hlink"/>
        </w14:solidFill>
      </w14:textFill>
    </w:rPr>
  </w:style>
  <w:style w:type="character" w:styleId="13">
    <w:name w:val="annotation reference"/>
    <w:basedOn w:val="9"/>
    <w:autoRedefine/>
    <w:unhideWhenUsed/>
    <w:qFormat/>
    <w:uiPriority w:val="0"/>
    <w:rPr>
      <w:sz w:val="21"/>
      <w:szCs w:val="21"/>
    </w:rPr>
  </w:style>
  <w:style w:type="character" w:customStyle="1" w:styleId="14">
    <w:name w:val="批注框文本 字符"/>
    <w:basedOn w:val="9"/>
    <w:link w:val="3"/>
    <w:autoRedefine/>
    <w:semiHidden/>
    <w:qFormat/>
    <w:uiPriority w:val="99"/>
    <w:rPr>
      <w:sz w:val="18"/>
      <w:szCs w:val="18"/>
    </w:rPr>
  </w:style>
  <w:style w:type="character" w:customStyle="1" w:styleId="15">
    <w:name w:val="批注主题 字符"/>
    <w:basedOn w:val="16"/>
    <w:link w:val="6"/>
    <w:autoRedefine/>
    <w:semiHidden/>
    <w:qFormat/>
    <w:uiPriority w:val="0"/>
    <w:rPr>
      <w:rFonts w:ascii="Calibri" w:hAnsi="Calibri"/>
      <w:b/>
      <w:bCs/>
      <w:kern w:val="2"/>
      <w:sz w:val="21"/>
      <w:szCs w:val="22"/>
    </w:rPr>
  </w:style>
  <w:style w:type="character" w:customStyle="1" w:styleId="16">
    <w:name w:val="批注文字 字符"/>
    <w:basedOn w:val="9"/>
    <w:link w:val="2"/>
    <w:autoRedefine/>
    <w:qFormat/>
    <w:uiPriority w:val="0"/>
    <w:rPr>
      <w:rFonts w:ascii="Calibri" w:hAnsi="Calibri"/>
      <w:kern w:val="2"/>
      <w:sz w:val="21"/>
      <w:szCs w:val="22"/>
    </w:rPr>
  </w:style>
  <w:style w:type="character" w:customStyle="1" w:styleId="17">
    <w:name w:val="页眉 字符"/>
    <w:basedOn w:val="9"/>
    <w:link w:val="5"/>
    <w:autoRedefine/>
    <w:semiHidden/>
    <w:qFormat/>
    <w:uiPriority w:val="99"/>
    <w:rPr>
      <w:sz w:val="18"/>
      <w:szCs w:val="18"/>
    </w:rPr>
  </w:style>
  <w:style w:type="character" w:customStyle="1" w:styleId="18">
    <w:name w:val="页脚 字符"/>
    <w:basedOn w:val="9"/>
    <w:link w:val="4"/>
    <w:autoRedefine/>
    <w:semiHidden/>
    <w:qFormat/>
    <w:uiPriority w:val="99"/>
    <w:rPr>
      <w:sz w:val="18"/>
      <w:szCs w:val="18"/>
    </w:rPr>
  </w:style>
  <w:style w:type="character" w:styleId="19">
    <w:name w:val="Placeholder Text"/>
    <w:basedOn w:val="9"/>
    <w:autoRedefine/>
    <w:unhideWhenUsed/>
    <w:qFormat/>
    <w:uiPriority w:val="99"/>
    <w:rPr>
      <w:color w:val="666666"/>
    </w:rPr>
  </w:style>
  <w:style w:type="character" w:customStyle="1" w:styleId="20">
    <w:name w:val="未处理的提及1"/>
    <w:basedOn w:val="9"/>
    <w:autoRedefine/>
    <w:semiHidden/>
    <w:unhideWhenUsed/>
    <w:uiPriority w:val="99"/>
    <w:rPr>
      <w:color w:val="605E5C"/>
      <w:shd w:val="clear" w:color="auto" w:fill="E1DFDD"/>
    </w:rPr>
  </w:style>
  <w:style w:type="paragraph" w:customStyle="1" w:styleId="21">
    <w:name w:val="正文新"/>
    <w:basedOn w:val="1"/>
    <w:autoRedefine/>
    <w:qFormat/>
    <w:uiPriority w:val="0"/>
    <w:pPr>
      <w:spacing w:line="468" w:lineRule="exact"/>
      <w:ind w:firstLine="200" w:firstLineChars="200"/>
    </w:pPr>
    <w:rPr>
      <w:rFonts w:ascii="Times New Roman" w:hAnsi="Times New Roman" w:eastAsiaTheme="minorEastAsia"/>
      <w:sz w:val="24"/>
      <w:szCs w:val="24"/>
    </w:rPr>
  </w:style>
  <w:style w:type="paragraph" w:customStyle="1" w:styleId="22">
    <w:name w:val="Revision"/>
    <w:autoRedefine/>
    <w:hidden/>
    <w:unhideWhenUsed/>
    <w:qFormat/>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27</Pages>
  <Words>1644</Words>
  <Characters>9373</Characters>
  <Lines>78</Lines>
  <Paragraphs>21</Paragraphs>
  <TotalTime>0</TotalTime>
  <ScaleCrop>false</ScaleCrop>
  <LinksUpToDate>false</LinksUpToDate>
  <CharactersWithSpaces>10996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2024-01-23T07:00:00Z</dcterms:created>
  <dc:creator>User</dc:creator>
  <cp:lastModifiedBy>Sadame</cp:lastModifiedBy>
  <cp:lastPrinted>2012-05-23T10:38:00Z</cp:lastPrinted>
  <dcterms:modified xsi:type="dcterms:W3CDTF">2024-01-23T08:35:43Z</dcterms:modified>
  <dc:title>说    明    书    摘    要</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402224A45119448389E9E7822DCA75B5_12</vt:lpwstr>
  </property>
</Properties>
</file>